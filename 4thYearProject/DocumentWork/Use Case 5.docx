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F2A" w:rsidRPr="00610C74" w:rsidRDefault="002B1168" w:rsidP="002B2218">
      <w:pPr>
        <w:rPr>
          <w:b/>
        </w:rPr>
      </w:pPr>
      <w:bookmarkStart w:id="0" w:name="_Hlk494882200"/>
      <w:r w:rsidRPr="00610C74">
        <w:rPr>
          <w:b/>
        </w:rPr>
        <w:t xml:space="preserve">Use Case </w:t>
      </w:r>
      <w:ins w:id="1" w:author="martin casey" w:date="2017-10-10T19:36:00Z">
        <w:r w:rsidR="00395806">
          <w:rPr>
            <w:b/>
          </w:rPr>
          <w:t>4</w:t>
        </w:r>
      </w:ins>
      <w:del w:id="2" w:author="martin casey" w:date="2017-10-10T19:36:00Z">
        <w:r w:rsidRPr="00610C74" w:rsidDel="00395806">
          <w:rPr>
            <w:b/>
          </w:rPr>
          <w:delText>5</w:delText>
        </w:r>
      </w:del>
      <w:r w:rsidR="000D1F2A">
        <w:rPr>
          <w:b/>
        </w:rPr>
        <w:t>: View Local Events</w:t>
      </w:r>
    </w:p>
    <w:p w:rsidR="002B2218" w:rsidRDefault="002B2218" w:rsidP="002B2218"/>
    <w:p w:rsidR="002B2218" w:rsidRDefault="002B2218" w:rsidP="002B2218"/>
    <w:tbl>
      <w:tblPr>
        <w:tblW w:w="90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6961"/>
      </w:tblGrid>
      <w:tr w:rsidR="002B2218" w:rsidRPr="00EA496F" w:rsidTr="005674B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Use Case Element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pPr>
              <w:widowControl w:val="0"/>
              <w:spacing w:line="240" w:lineRule="auto"/>
            </w:pPr>
            <w:r>
              <w:t>The user wants to examine what areas in the local communit</w:t>
            </w:r>
            <w:r w:rsidR="00D54970">
              <w:t>y are prone to what types of activities</w:t>
            </w:r>
            <w:r>
              <w:t>.</w:t>
            </w:r>
          </w:p>
        </w:tc>
      </w:tr>
      <w:tr w:rsidR="002B2218" w:rsidRPr="00EA496F" w:rsidTr="005674B7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Use Case Number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pPr>
              <w:widowControl w:val="0"/>
              <w:spacing w:line="240" w:lineRule="auto"/>
            </w:pPr>
            <w:r>
              <w:t>5</w:t>
            </w:r>
          </w:p>
        </w:tc>
      </w:tr>
      <w:tr w:rsidR="002B2218" w:rsidRPr="00EA496F" w:rsidTr="005674B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Application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pPr>
              <w:widowControl w:val="0"/>
              <w:spacing w:line="240" w:lineRule="auto"/>
            </w:pPr>
            <w:r>
              <w:t>The func</w:t>
            </w:r>
            <w:r w:rsidR="00750BAD">
              <w:t>tion relates to the GPS functionality of the application.</w:t>
            </w:r>
          </w:p>
        </w:tc>
      </w:tr>
      <w:tr w:rsidR="002B2218" w:rsidRPr="00EA496F" w:rsidTr="005674B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Use Case Name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D54970" w:rsidP="005674B7">
            <w:pPr>
              <w:widowControl w:val="0"/>
              <w:spacing w:line="240" w:lineRule="auto"/>
            </w:pPr>
            <w:r>
              <w:t>View Local Events</w:t>
            </w:r>
          </w:p>
        </w:tc>
      </w:tr>
      <w:tr w:rsidR="002B2218" w:rsidRPr="00EA496F" w:rsidTr="005674B7">
        <w:trPr>
          <w:trHeight w:val="935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Use Case Description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55554A" w:rsidP="00286856">
            <w:pPr>
              <w:widowControl w:val="0"/>
              <w:spacing w:line="240" w:lineRule="auto"/>
            </w:pPr>
            <w:r>
              <w:t>A user wants to examine the local area arou</w:t>
            </w:r>
            <w:r w:rsidR="00286856">
              <w:t>nd them and see what areas are provide or are prone to what activities, based on a parameter inputted by the user</w:t>
            </w:r>
            <w:r>
              <w:t>.</w:t>
            </w:r>
          </w:p>
        </w:tc>
      </w:tr>
      <w:tr w:rsidR="002B2218" w:rsidRPr="00EA496F" w:rsidTr="005674B7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Primary Actor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55554A" w:rsidP="00286856">
            <w:pPr>
              <w:widowControl w:val="0"/>
              <w:spacing w:line="240" w:lineRule="auto"/>
            </w:pPr>
            <w:r>
              <w:t>The us</w:t>
            </w:r>
            <w:r w:rsidR="00286856">
              <w:t>er trying to use the application to find out what activities happen in what areas</w:t>
            </w:r>
            <w:r w:rsidR="002B2218">
              <w:t>.</w:t>
            </w:r>
          </w:p>
        </w:tc>
      </w:tr>
      <w:tr w:rsidR="002B2218" w:rsidRPr="00EA496F" w:rsidTr="005674B7">
        <w:trPr>
          <w:trHeight w:val="672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Precondition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Default="000D1F2A" w:rsidP="005674B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</w:t>
            </w:r>
            <w:r w:rsidR="002B2218">
              <w:t>user must have access to the internet.</w:t>
            </w:r>
          </w:p>
          <w:p w:rsidR="002B2218" w:rsidRDefault="008940BF" w:rsidP="005674B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area the user is operatin</w:t>
            </w:r>
            <w:r w:rsidR="00FE0C3A">
              <w:t>g in has access to satellite or</w:t>
            </w:r>
            <w:r>
              <w:t xml:space="preserve"> cell tower transmissions</w:t>
            </w:r>
            <w:r w:rsidR="002B2218">
              <w:t>.</w:t>
            </w:r>
          </w:p>
          <w:p w:rsidR="00FE0C3A" w:rsidRPr="00EA496F" w:rsidRDefault="00FE0C3A" w:rsidP="005674B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user must have the GPS receiver functionality of their mobile device enabled.</w:t>
            </w:r>
          </w:p>
        </w:tc>
      </w:tr>
      <w:tr w:rsidR="002B2218" w:rsidRPr="00EA496F" w:rsidTr="005674B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Trigger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96610" w:rsidP="005674B7">
            <w:pPr>
              <w:widowControl w:val="0"/>
              <w:spacing w:line="240" w:lineRule="auto"/>
            </w:pPr>
            <w:r>
              <w:t>The user clicks the activities tab and inputs what activities they wish to see displayed on the area map</w:t>
            </w:r>
            <w:r w:rsidR="00661400">
              <w:t>.</w:t>
            </w:r>
          </w:p>
        </w:tc>
      </w:tr>
      <w:tr w:rsidR="002B2218" w:rsidRPr="00EA496F" w:rsidTr="005674B7">
        <w:trPr>
          <w:trHeight w:val="344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t>Basic Flow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06" w:rsidRDefault="00342122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3" w:author="martin casey" w:date="2017-10-10T19:37:00Z"/>
              </w:rPr>
            </w:pPr>
            <w:ins w:id="4" w:author="martin casey" w:date="2017-10-10T19:37:00Z">
              <w:r>
                <w:t>The user clicks on the activates tab and selects an activity/s they wish to see displayed on the map.</w:t>
              </w:r>
            </w:ins>
          </w:p>
          <w:p w:rsidR="00342122" w:rsidRDefault="00342122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5" w:author="martin casey" w:date="2017-10-10T19:37:00Z"/>
              </w:rPr>
            </w:pPr>
            <w:ins w:id="6" w:author="martin casey" w:date="2017-10-10T19:37:00Z">
              <w:r>
                <w:t>The application reads the current GPS location of the user.</w:t>
              </w:r>
            </w:ins>
          </w:p>
          <w:p w:rsidR="00342122" w:rsidRDefault="00342122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7" w:author="martin casey" w:date="2017-10-10T19:38:00Z"/>
              </w:rPr>
            </w:pPr>
            <w:ins w:id="8" w:author="martin casey" w:date="2017-10-10T19:38:00Z">
              <w:r>
                <w:t>The application sends a query request to the database, based on the activity</w:t>
              </w:r>
            </w:ins>
            <w:ins w:id="9" w:author="martin casey" w:date="2017-10-10T19:39:00Z">
              <w:r>
                <w:t>/s</w:t>
              </w:r>
            </w:ins>
            <w:ins w:id="10" w:author="martin casey" w:date="2017-10-10T19:38:00Z">
              <w:r>
                <w:t xml:space="preserve"> the user select and their current location.</w:t>
              </w:r>
            </w:ins>
          </w:p>
          <w:p w:rsidR="00342122" w:rsidRDefault="00342122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11" w:author="martin casey" w:date="2017-10-10T19:40:00Z"/>
              </w:rPr>
            </w:pPr>
            <w:ins w:id="12" w:author="martin casey" w:date="2017-10-10T19:38:00Z">
              <w:r>
                <w:t>The database queries its tables for a match between the ac</w:t>
              </w:r>
            </w:ins>
            <w:ins w:id="13" w:author="martin casey" w:date="2017-10-10T19:39:00Z">
              <w:r>
                <w:t>tivity/s the user is interested in, and the area the user is currently located in.</w:t>
              </w:r>
            </w:ins>
          </w:p>
          <w:p w:rsidR="00342122" w:rsidRDefault="00342122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14" w:author="martin casey" w:date="2017-10-10T19:40:00Z"/>
              </w:rPr>
            </w:pPr>
            <w:ins w:id="15" w:author="martin casey" w:date="2017-10-10T19:40:00Z">
              <w:r>
                <w:t>The database returns a collection to the application containing the activities the user is interested in and the locations they are located in.</w:t>
              </w:r>
            </w:ins>
          </w:p>
          <w:p w:rsidR="00342122" w:rsidRDefault="00342122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16" w:author="martin casey" w:date="2017-10-10T19:36:00Z"/>
              </w:rPr>
            </w:pPr>
            <w:ins w:id="17" w:author="martin casey" w:date="2017-10-10T19:41:00Z">
              <w:r>
                <w:t xml:space="preserve">The application loads up the map of the area around the user and displays </w:t>
              </w:r>
            </w:ins>
            <w:ins w:id="18" w:author="martin casey" w:date="2017-10-10T19:42:00Z">
              <w:r>
                <w:t xml:space="preserve">the locations of the </w:t>
              </w:r>
            </w:ins>
            <w:ins w:id="19" w:author="martin casey" w:date="2017-10-10T19:43:00Z">
              <w:r>
                <w:t>activity</w:t>
              </w:r>
            </w:ins>
            <w:ins w:id="20" w:author="martin casey" w:date="2017-10-10T19:42:00Z">
              <w:r>
                <w:t>/</w:t>
              </w:r>
            </w:ins>
            <w:ins w:id="21" w:author="martin casey" w:date="2017-10-10T19:43:00Z">
              <w:r>
                <w:t>s the user is interested in.</w:t>
              </w:r>
            </w:ins>
          </w:p>
          <w:p w:rsidR="00B3787E" w:rsidDel="00342122" w:rsidRDefault="000D1F2A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2" w:author="martin casey" w:date="2017-10-10T19:43:00Z"/>
              </w:rPr>
            </w:pPr>
            <w:del w:id="23" w:author="martin casey" w:date="2017-10-10T19:43:00Z">
              <w:r w:rsidDel="00342122">
                <w:delText>The user clicks the activities tab and selects an activity/s they wish to see displayed on the map</w:delText>
              </w:r>
              <w:r w:rsidR="00B3787E" w:rsidDel="00342122">
                <w:delText>.</w:delText>
              </w:r>
            </w:del>
          </w:p>
          <w:p w:rsidR="00862B26" w:rsidRPr="00E37DAA" w:rsidDel="00342122" w:rsidRDefault="00862B26" w:rsidP="00B3787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4" w:author="martin casey" w:date="2017-10-10T19:43:00Z"/>
              </w:rPr>
            </w:pPr>
            <w:del w:id="25" w:author="martin casey" w:date="2017-10-10T19:43:00Z">
              <w:r w:rsidDel="00342122">
                <w:delText>The satellites that record GPS information transmit</w:delText>
              </w:r>
              <w:r w:rsidR="00CA5F8A" w:rsidDel="00342122">
                <w:delText>s</w:delText>
              </w:r>
              <w:r w:rsidDel="00342122">
                <w:delText xml:space="preserve"> their c</w:delText>
              </w:r>
              <w:r w:rsidR="00757FC4" w:rsidDel="00342122">
                <w:delText>urrent location information to the user’s mobile device</w:delText>
              </w:r>
              <w:r w:rsidDel="00342122">
                <w:delText>.</w:delText>
              </w:r>
            </w:del>
          </w:p>
          <w:p w:rsidR="002B2218" w:rsidDel="00342122" w:rsidRDefault="00B3787E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6" w:author="martin casey" w:date="2017-10-10T19:43:00Z"/>
              </w:rPr>
            </w:pPr>
            <w:del w:id="27" w:author="martin casey" w:date="2017-10-10T19:43:00Z">
              <w:r w:rsidDel="00342122">
                <w:lastRenderedPageBreak/>
                <w:delText>The application reads the location transmissions emitted by the cell towers in the area, to understand the user’s current location and the area around them.</w:delText>
              </w:r>
            </w:del>
          </w:p>
          <w:p w:rsidR="00B3787E" w:rsidDel="00342122" w:rsidRDefault="00B3787E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8" w:author="martin casey" w:date="2017-10-10T19:43:00Z"/>
              </w:rPr>
            </w:pPr>
            <w:del w:id="29" w:author="martin casey" w:date="2017-10-10T19:43:00Z">
              <w:r w:rsidDel="00342122">
                <w:delText>The application sends the users area location</w:delText>
              </w:r>
              <w:r w:rsidR="000D1F2A" w:rsidDel="00342122">
                <w:delText xml:space="preserve"> and selected activity data</w:delText>
              </w:r>
              <w:r w:rsidDel="00342122">
                <w:delText xml:space="preserve"> to the cloud server.</w:delText>
              </w:r>
            </w:del>
          </w:p>
          <w:p w:rsidR="00B3787E" w:rsidDel="00342122" w:rsidRDefault="000A50E2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0" w:author="martin casey" w:date="2017-10-10T19:43:00Z"/>
              </w:rPr>
            </w:pPr>
            <w:del w:id="31" w:author="martin casey" w:date="2017-10-10T19:43:00Z">
              <w:r w:rsidDel="00342122">
                <w:delText>The cloud server sends a check for activities request to the database</w:delText>
              </w:r>
              <w:r w:rsidR="00B3787E" w:rsidDel="00342122">
                <w:delText>.</w:delText>
              </w:r>
            </w:del>
          </w:p>
          <w:p w:rsidR="00B3787E" w:rsidDel="00342122" w:rsidRDefault="00B3787E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2" w:author="martin casey" w:date="2017-10-10T19:43:00Z"/>
              </w:rPr>
            </w:pPr>
            <w:del w:id="33" w:author="martin casey" w:date="2017-10-10T19:43:00Z">
              <w:r w:rsidDel="00342122">
                <w:delText xml:space="preserve">The </w:delText>
              </w:r>
              <w:r w:rsidR="000A50E2" w:rsidDel="00342122">
                <w:delText>database</w:delText>
              </w:r>
              <w:r w:rsidDel="00342122">
                <w:delText xml:space="preserve"> quires its </w:delText>
              </w:r>
              <w:r w:rsidR="000A50E2" w:rsidDel="00342122">
                <w:delText>tables</w:delText>
              </w:r>
              <w:r w:rsidR="005F797B" w:rsidDel="00342122">
                <w:delText xml:space="preserve"> for activity in the area the user is in, based on </w:delText>
              </w:r>
              <w:r w:rsidR="000A50E2" w:rsidDel="00342122">
                <w:delText>what the user selected.</w:delText>
              </w:r>
            </w:del>
          </w:p>
          <w:p w:rsidR="005F797B" w:rsidDel="00342122" w:rsidRDefault="000A50E2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4" w:author="martin casey" w:date="2017-10-10T19:43:00Z"/>
              </w:rPr>
            </w:pPr>
            <w:del w:id="35" w:author="martin casey" w:date="2017-10-10T19:43:00Z">
              <w:r w:rsidDel="00342122">
                <w:delText>The database returns a list of activities</w:delText>
              </w:r>
              <w:r w:rsidR="005F797B" w:rsidDel="00342122">
                <w:delText xml:space="preserve"> to the cloud server.</w:delText>
              </w:r>
            </w:del>
          </w:p>
          <w:p w:rsidR="005F797B" w:rsidDel="00342122" w:rsidRDefault="005F797B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6" w:author="martin casey" w:date="2017-10-10T19:43:00Z"/>
              </w:rPr>
            </w:pPr>
            <w:del w:id="37" w:author="martin casey" w:date="2017-10-10T19:43:00Z">
              <w:r w:rsidDel="00342122">
                <w:delText>The cloud</w:delText>
              </w:r>
              <w:r w:rsidR="000A50E2" w:rsidDel="00342122">
                <w:delText xml:space="preserve"> server sends</w:delText>
              </w:r>
              <w:r w:rsidDel="00342122">
                <w:delText xml:space="preserve"> </w:delText>
              </w:r>
              <w:r w:rsidR="000A50E2" w:rsidDel="00342122">
                <w:delText xml:space="preserve">the </w:delText>
              </w:r>
              <w:r w:rsidDel="00342122">
                <w:delText>list</w:delText>
              </w:r>
              <w:r w:rsidR="000A50E2" w:rsidDel="00342122">
                <w:delText xml:space="preserve"> of activities</w:delText>
              </w:r>
              <w:r w:rsidDel="00342122">
                <w:delText xml:space="preserve"> to the application.</w:delText>
              </w:r>
            </w:del>
          </w:p>
          <w:p w:rsidR="005F797B" w:rsidDel="00342122" w:rsidRDefault="005F797B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8" w:author="martin casey" w:date="2017-10-10T19:43:00Z"/>
              </w:rPr>
            </w:pPr>
            <w:del w:id="39" w:author="martin casey" w:date="2017-10-10T19:43:00Z">
              <w:r w:rsidDel="00342122">
                <w:delText>The application</w:delText>
              </w:r>
              <w:r w:rsidR="00757FC4" w:rsidDel="00342122">
                <w:delText xml:space="preserve"> loads up its map and inserts pins onto the map based on</w:delText>
              </w:r>
              <w:r w:rsidR="000A50E2" w:rsidDel="00342122">
                <w:delText xml:space="preserve"> the list of activities</w:delText>
              </w:r>
              <w:r w:rsidDel="00342122">
                <w:delText xml:space="preserve"> that it received from the cloud server.</w:delText>
              </w:r>
            </w:del>
          </w:p>
          <w:p w:rsidR="005F797B" w:rsidRPr="00E37DAA" w:rsidRDefault="005F797B" w:rsidP="005674B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del w:id="40" w:author="martin casey" w:date="2017-10-10T19:43:00Z">
              <w:r w:rsidDel="00342122">
                <w:delText xml:space="preserve">The user </w:delText>
              </w:r>
              <w:r w:rsidR="00757FC4" w:rsidDel="00342122">
                <w:delText>clicks on one of the pins</w:delText>
              </w:r>
              <w:r w:rsidDel="00342122">
                <w:delText xml:space="preserve"> on the map to be </w:delText>
              </w:r>
              <w:r w:rsidR="0026372F" w:rsidDel="00342122">
                <w:delText>presented with text, to further inform them about the activity in that area</w:delText>
              </w:r>
              <w:r w:rsidDel="00342122">
                <w:delText>.</w:delText>
              </w:r>
            </w:del>
          </w:p>
        </w:tc>
      </w:tr>
      <w:tr w:rsidR="002B2218" w:rsidRPr="00EA496F" w:rsidTr="005674B7">
        <w:trPr>
          <w:trHeight w:val="119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218" w:rsidRPr="00EA496F" w:rsidRDefault="002B2218" w:rsidP="005674B7">
            <w:r w:rsidRPr="00EA496F">
              <w:lastRenderedPageBreak/>
              <w:t>Alternate Flows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BD" w:rsidRDefault="00F403BD" w:rsidP="001C6EA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ns w:id="41" w:author="martin casey" w:date="2017-10-10T19:45:00Z"/>
              </w:rPr>
            </w:pPr>
            <w:ins w:id="42" w:author="martin casey" w:date="2017-10-10T19:44:00Z">
              <w:r>
                <w:t xml:space="preserve">The user is currently located in an area where due to technical reasons they are unable to </w:t>
              </w:r>
            </w:ins>
            <w:ins w:id="43" w:author="martin casey" w:date="2017-10-10T19:45:00Z">
              <w:r>
                <w:t>receive</w:t>
              </w:r>
            </w:ins>
            <w:ins w:id="44" w:author="martin casey" w:date="2017-10-10T19:44:00Z">
              <w:r>
                <w:t xml:space="preserve"> </w:t>
              </w:r>
            </w:ins>
            <w:ins w:id="45" w:author="martin casey" w:date="2017-10-10T19:45:00Z">
              <w:r>
                <w:t>GPS transmissions.  The application displays a message to the user saying it cannot get a reading of the current area.</w:t>
              </w:r>
            </w:ins>
          </w:p>
          <w:p w:rsidR="00F403BD" w:rsidRDefault="00F403B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ns w:id="46" w:author="martin casey" w:date="2017-10-10T19:44:00Z"/>
              </w:rPr>
              <w:pPrChange w:id="47" w:author="martin casey" w:date="2017-10-10T19:48:00Z">
                <w:pPr>
                  <w:pStyle w:val="ListParagraph"/>
                  <w:widowControl w:val="0"/>
                  <w:numPr>
                    <w:numId w:val="4"/>
                  </w:numPr>
                  <w:spacing w:line="240" w:lineRule="auto"/>
                  <w:ind w:hanging="360"/>
                </w:pPr>
              </w:pPrChange>
            </w:pPr>
            <w:ins w:id="48" w:author="martin casey" w:date="2017-10-10T19:46:00Z">
              <w:r>
                <w:t xml:space="preserve">The database was unable to find any activities in the </w:t>
              </w:r>
            </w:ins>
            <w:ins w:id="49" w:author="martin casey" w:date="2017-10-10T19:47:00Z">
              <w:r w:rsidR="003F3DCA">
                <w:t>user’s</w:t>
              </w:r>
            </w:ins>
            <w:ins w:id="50" w:author="martin casey" w:date="2017-10-10T19:46:00Z">
              <w:r>
                <w:t xml:space="preserve"> current</w:t>
              </w:r>
              <w:r w:rsidR="003F3DCA">
                <w:t xml:space="preserve"> local area.  The application displays a ‘</w:t>
              </w:r>
            </w:ins>
            <w:ins w:id="51" w:author="martin casey" w:date="2017-10-10T19:47:00Z">
              <w:r w:rsidR="003F3DCA">
                <w:t>No Activities Found</w:t>
              </w:r>
            </w:ins>
            <w:ins w:id="52" w:author="martin casey" w:date="2017-10-10T19:46:00Z">
              <w:r w:rsidR="003F3DCA">
                <w:t>’</w:t>
              </w:r>
            </w:ins>
            <w:ins w:id="53" w:author="martin casey" w:date="2017-10-10T19:47:00Z">
              <w:r w:rsidR="003F3DCA">
                <w:t xml:space="preserve"> message to the user.</w:t>
              </w:r>
            </w:ins>
          </w:p>
          <w:p w:rsidR="002B2218" w:rsidDel="003F3DCA" w:rsidRDefault="001C6EA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del w:id="54" w:author="martin casey" w:date="2017-10-10T19:47:00Z"/>
              </w:rPr>
              <w:pPrChange w:id="55" w:author="martin casey" w:date="2017-10-10T19:48:00Z">
                <w:pPr>
                  <w:pStyle w:val="ListParagraph"/>
                  <w:widowControl w:val="0"/>
                  <w:numPr>
                    <w:numId w:val="4"/>
                  </w:numPr>
                  <w:spacing w:line="240" w:lineRule="auto"/>
                  <w:ind w:hanging="360"/>
                </w:pPr>
              </w:pPrChange>
            </w:pPr>
            <w:del w:id="56" w:author="martin casey" w:date="2017-10-10T19:47:00Z">
              <w:r w:rsidDel="003F3DCA">
                <w:delText>There are now satellites in range or available due to technic</w:delText>
              </w:r>
              <w:r w:rsidR="00381F40" w:rsidDel="003F3DCA">
                <w:delText>al information.  The users mobile device</w:delText>
              </w:r>
              <w:r w:rsidDel="003F3DCA">
                <w:delText xml:space="preserve"> at the current moment in time can’t receive any location based information</w:delText>
              </w:r>
              <w:r w:rsidR="00381F40" w:rsidDel="003F3DCA">
                <w:delText>, so the application can’t the users location to the server</w:delText>
              </w:r>
              <w:r w:rsidDel="003F3DCA">
                <w:delText>.</w:delText>
              </w:r>
            </w:del>
          </w:p>
          <w:p w:rsidR="001C6EAE" w:rsidRPr="00EA496F" w:rsidRDefault="008A56DA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pPrChange w:id="57" w:author="martin casey" w:date="2017-10-10T19:48:00Z">
                <w:pPr>
                  <w:pStyle w:val="ListParagraph"/>
                  <w:widowControl w:val="0"/>
                  <w:numPr>
                    <w:numId w:val="4"/>
                  </w:numPr>
                  <w:spacing w:line="240" w:lineRule="auto"/>
                  <w:ind w:hanging="360"/>
                </w:pPr>
              </w:pPrChange>
            </w:pPr>
            <w:del w:id="58" w:author="martin casey" w:date="2017-10-10T19:47:00Z">
              <w:r w:rsidDel="003F3DCA">
                <w:delText>The database could not find an any activities listed</w:delText>
              </w:r>
              <w:r w:rsidR="001C6EAE" w:rsidDel="003F3DCA">
                <w:delText xml:space="preserve"> in the user’s local area.  T</w:delText>
              </w:r>
              <w:r w:rsidDel="003F3DCA">
                <w:delText xml:space="preserve">he database returns a no </w:delText>
              </w:r>
              <w:r w:rsidR="001C6EAE" w:rsidDel="003F3DCA">
                <w:delText xml:space="preserve">activity message to the cloud server. </w:delText>
              </w:r>
              <w:r w:rsidDel="003F3DCA">
                <w:delText xml:space="preserve"> The cloud server sends a no activities</w:delText>
              </w:r>
              <w:r w:rsidR="001503EB" w:rsidDel="003F3DCA">
                <w:delText xml:space="preserve"> in area message to the application.  The application informs the user that there is no</w:delText>
              </w:r>
              <w:r w:rsidDel="003F3DCA">
                <w:delText xml:space="preserve"> activities listed in their current area</w:delText>
              </w:r>
              <w:r w:rsidR="001503EB" w:rsidDel="003F3DCA">
                <w:delText>.</w:delText>
              </w:r>
            </w:del>
          </w:p>
        </w:tc>
      </w:tr>
    </w:tbl>
    <w:p w:rsidR="002B2218" w:rsidRDefault="002B2218" w:rsidP="002B2218">
      <w:bookmarkStart w:id="59" w:name="_GoBack"/>
    </w:p>
    <w:p w:rsidR="002B2218" w:rsidRDefault="002B2218" w:rsidP="002B2218"/>
    <w:p w:rsidR="002B2218" w:rsidRDefault="002B2218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p w:rsidR="007D7CE1" w:rsidRDefault="007D7CE1" w:rsidP="002B2218"/>
    <w:bookmarkStart w:id="60" w:name="_Hlk494882432"/>
    <w:p w:rsidR="00530155" w:rsidRDefault="005674B7" w:rsidP="00530155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7379783" cy="8207648"/>
                <wp:effectExtent l="0" t="0" r="12065" b="222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783" cy="8207648"/>
                          <a:chOff x="0" y="0"/>
                          <a:chExt cx="7379783" cy="8207648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1304365" y="0"/>
                            <a:ext cx="4890135" cy="82076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B7" w:rsidRDefault="005674B7" w:rsidP="0053015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miley Face 244"/>
                        <wps:cNvSpPr/>
                        <wps:spPr>
                          <a:xfrm>
                            <a:off x="242047" y="142987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008094"/>
                            <a:ext cx="74295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4B7" w:rsidRDefault="005674B7" w:rsidP="00530155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94129" y="4182035"/>
                            <a:ext cx="800100" cy="1019810"/>
                            <a:chOff x="0" y="0"/>
                            <a:chExt cx="800100" cy="1019810"/>
                          </a:xfrm>
                        </wpg:grpSpPr>
                        <wps:wsp>
                          <wps:cNvPr id="297" name="Smiley Face 297"/>
                          <wps:cNvSpPr/>
                          <wps:spPr>
                            <a:xfrm>
                              <a:off x="142240" y="0"/>
                              <a:ext cx="514350" cy="504825"/>
                            </a:xfrm>
                            <a:prstGeom prst="smileyFac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3560"/>
                              <a:ext cx="8001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5674B7" w:rsidP="00530155">
                                <w:r>
                                  <w:t>Cloud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2" name="Group 292"/>
                        <wpg:cNvGrpSpPr/>
                        <wpg:grpSpPr>
                          <a:xfrm>
                            <a:off x="0" y="6158753"/>
                            <a:ext cx="1204595" cy="889635"/>
                            <a:chOff x="0" y="0"/>
                            <a:chExt cx="1204595" cy="889635"/>
                          </a:xfrm>
                        </wpg:grpSpPr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9440"/>
                              <a:ext cx="1204595" cy="290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106252" w:rsidP="00530155">
                                <w: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4" name="Smiley Face 294"/>
                          <wps:cNvSpPr/>
                          <wps:spPr>
                            <a:xfrm>
                              <a:off x="365760" y="0"/>
                              <a:ext cx="514350" cy="504825"/>
                            </a:xfrm>
                            <a:prstGeom prst="smileyFac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5" name="Group 245"/>
                        <wpg:cNvGrpSpPr/>
                        <wpg:grpSpPr>
                          <a:xfrm>
                            <a:off x="6530788" y="1425388"/>
                            <a:ext cx="848995" cy="837565"/>
                            <a:chOff x="0" y="0"/>
                            <a:chExt cx="848995" cy="837565"/>
                          </a:xfrm>
                        </wpg:grpSpPr>
                        <wps:wsp>
                          <wps:cNvPr id="248" name="Smiley Face 248"/>
                          <wps:cNvSpPr/>
                          <wps:spPr>
                            <a:xfrm>
                              <a:off x="137160" y="0"/>
                              <a:ext cx="514350" cy="5048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3720"/>
                              <a:ext cx="848995" cy="283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5674B7" w:rsidP="00530155">
                                <w:r>
                                  <w:t>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0" name="Group 250"/>
                        <wpg:cNvGrpSpPr/>
                        <wpg:grpSpPr>
                          <a:xfrm>
                            <a:off x="1667435" y="2259105"/>
                            <a:ext cx="1244600" cy="716280"/>
                            <a:chOff x="-10160" y="10160"/>
                            <a:chExt cx="1285240" cy="817880"/>
                          </a:xfrm>
                        </wpg:grpSpPr>
                        <wps:wsp>
                          <wps:cNvPr id="251" name="Oval 251"/>
                          <wps:cNvSpPr/>
                          <wps:spPr>
                            <a:xfrm>
                              <a:off x="-10160" y="10160"/>
                              <a:ext cx="1285240" cy="8178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930" y="166775"/>
                              <a:ext cx="1018758" cy="517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106252" w:rsidP="00530155">
                                <w:r>
                                  <w:t>Select Activity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4482353" y="161364"/>
                            <a:ext cx="1351280" cy="746760"/>
                            <a:chOff x="0" y="-18189"/>
                            <a:chExt cx="1280470" cy="668429"/>
                          </a:xfrm>
                        </wpg:grpSpPr>
                        <wps:wsp>
                          <wps:cNvPr id="229" name="Oval 229"/>
                          <wps:cNvSpPr/>
                          <wps:spPr>
                            <a:xfrm>
                              <a:off x="0" y="-18189"/>
                              <a:ext cx="1280470" cy="66842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602" y="21400"/>
                              <a:ext cx="883920" cy="583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E41FB5" w:rsidP="00530155">
                                <w:r>
                                  <w:t>Show Activities on Map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1658471" y="5145741"/>
                            <a:ext cx="1480276" cy="625928"/>
                            <a:chOff x="-268778" y="-25330"/>
                            <a:chExt cx="1462279" cy="655372"/>
                          </a:xfrm>
                        </wpg:grpSpPr>
                        <wps:wsp>
                          <wps:cNvPr id="309" name="Oval 309"/>
                          <wps:cNvSpPr/>
                          <wps:spPr>
                            <a:xfrm>
                              <a:off x="-268778" y="-25330"/>
                              <a:ext cx="1462279" cy="6553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1315" y="48384"/>
                              <a:ext cx="980661" cy="492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106252" w:rsidP="00530155">
                                <w:r>
                                  <w:t xml:space="preserve">Activity </w:t>
                                </w:r>
                                <w:r w:rsidR="005674B7"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1" name="Group 311"/>
                        <wpg:cNvGrpSpPr/>
                        <wpg:grpSpPr>
                          <a:xfrm>
                            <a:off x="1479176" y="7386917"/>
                            <a:ext cx="1549400" cy="734785"/>
                            <a:chOff x="0" y="62008"/>
                            <a:chExt cx="1117600" cy="492523"/>
                          </a:xfrm>
                        </wpg:grpSpPr>
                        <wps:wsp>
                          <wps:cNvPr id="312" name="Oval 312"/>
                          <wps:cNvSpPr/>
                          <wps:spPr>
                            <a:xfrm>
                              <a:off x="0" y="62008"/>
                              <a:ext cx="1117600" cy="49252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942" y="158529"/>
                              <a:ext cx="812705" cy="3120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106252" w:rsidP="00530155">
                                <w:r>
                                  <w:t>Query Tables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5" name="Group 305"/>
                        <wpg:cNvGrpSpPr/>
                        <wpg:grpSpPr>
                          <a:xfrm>
                            <a:off x="3532094" y="5145741"/>
                            <a:ext cx="1403894" cy="801098"/>
                            <a:chOff x="-102024" y="68044"/>
                            <a:chExt cx="1385008" cy="785492"/>
                          </a:xfrm>
                        </wpg:grpSpPr>
                        <wps:wsp>
                          <wps:cNvPr id="306" name="Oval 306"/>
                          <wps:cNvSpPr/>
                          <wps:spPr>
                            <a:xfrm>
                              <a:off x="-102024" y="68044"/>
                              <a:ext cx="1385008" cy="78549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9" y="223319"/>
                              <a:ext cx="1070765" cy="475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B7395F" w:rsidP="00530155">
                                <w:r>
                                  <w:t>Return</w:t>
                                </w:r>
                                <w:r w:rsidR="005674B7">
                                  <w:t xml:space="preserve"> Activity</w:t>
                                </w:r>
                                <w:r>
                                  <w:t xml:space="preserve">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5" name="Group 285"/>
                        <wpg:cNvGrpSpPr/>
                        <wpg:grpSpPr>
                          <a:xfrm>
                            <a:off x="3334871" y="3948953"/>
                            <a:ext cx="1202871" cy="674914"/>
                            <a:chOff x="-10160" y="46446"/>
                            <a:chExt cx="1202871" cy="674914"/>
                          </a:xfrm>
                        </wpg:grpSpPr>
                        <wps:wsp>
                          <wps:cNvPr id="286" name="Oval 286"/>
                          <wps:cNvSpPr/>
                          <wps:spPr>
                            <a:xfrm>
                              <a:off x="-10160" y="46446"/>
                              <a:ext cx="1202871" cy="67491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00" y="147319"/>
                              <a:ext cx="851625" cy="448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B7395F" w:rsidP="00530155">
                                <w:r>
                                  <w:t>Send Activity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9" name="Group 299"/>
                        <wpg:cNvGrpSpPr/>
                        <wpg:grpSpPr>
                          <a:xfrm>
                            <a:off x="2268071" y="3200400"/>
                            <a:ext cx="1092200" cy="650240"/>
                            <a:chOff x="0" y="0"/>
                            <a:chExt cx="1092200" cy="650240"/>
                          </a:xfrm>
                        </wpg:grpSpPr>
                        <wps:wsp>
                          <wps:cNvPr id="300" name="Oval 300"/>
                          <wps:cNvSpPr/>
                          <wps:spPr>
                            <a:xfrm>
                              <a:off x="0" y="0"/>
                              <a:ext cx="1092200" cy="6502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498" y="114300"/>
                              <a:ext cx="799012" cy="4376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106252" w:rsidP="00530155">
                                <w:r>
                                  <w:t>Send User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/>
                        <wpg:grpSpPr>
                          <a:xfrm>
                            <a:off x="6481482" y="6042211"/>
                            <a:ext cx="800100" cy="792480"/>
                            <a:chOff x="0" y="0"/>
                            <a:chExt cx="800100" cy="792480"/>
                          </a:xfrm>
                        </wpg:grpSpPr>
                        <wps:wsp>
                          <wps:cNvPr id="315" name="Smiley Face 315"/>
                          <wps:cNvSpPr/>
                          <wps:spPr>
                            <a:xfrm>
                              <a:off x="142240" y="0"/>
                              <a:ext cx="514350" cy="504825"/>
                            </a:xfrm>
                            <a:prstGeom prst="smileyFac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3560"/>
                              <a:ext cx="80010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5674B7" w:rsidP="00530155">
                                <w:r>
                                  <w:t>Satellite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6436659" y="3720353"/>
                            <a:ext cx="845820" cy="807720"/>
                            <a:chOff x="-60960" y="-15240"/>
                            <a:chExt cx="845820" cy="807720"/>
                          </a:xfrm>
                        </wpg:grpSpPr>
                        <wps:wsp>
                          <wps:cNvPr id="318" name="Smiley Face 318"/>
                          <wps:cNvSpPr/>
                          <wps:spPr>
                            <a:xfrm>
                              <a:off x="55880" y="-15240"/>
                              <a:ext cx="514350" cy="504825"/>
                            </a:xfrm>
                            <a:prstGeom prst="smileyFac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0960" y="543560"/>
                              <a:ext cx="84582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5674B7" w:rsidP="00530155">
                                <w:r>
                                  <w:t>Cell-Tower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4809565" y="3805517"/>
                            <a:ext cx="1117600" cy="650240"/>
                            <a:chOff x="0" y="0"/>
                            <a:chExt cx="1117600" cy="650240"/>
                          </a:xfrm>
                        </wpg:grpSpPr>
                        <wps:wsp>
                          <wps:cNvPr id="327" name="Oval 327"/>
                          <wps:cNvSpPr/>
                          <wps:spPr>
                            <a:xfrm>
                              <a:off x="0" y="0"/>
                              <a:ext cx="1117600" cy="6502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480" y="113665"/>
                              <a:ext cx="858520" cy="43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5674B7" w:rsidP="00530155">
                                <w:r>
                                  <w:t>Send GPS Location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9" name="Group 329"/>
                        <wpg:cNvGrpSpPr/>
                        <wpg:grpSpPr>
                          <a:xfrm>
                            <a:off x="4957482" y="5800164"/>
                            <a:ext cx="1117600" cy="650240"/>
                            <a:chOff x="0" y="0"/>
                            <a:chExt cx="1117600" cy="650240"/>
                          </a:xfrm>
                        </wpg:grpSpPr>
                        <wps:wsp>
                          <wps:cNvPr id="330" name="Oval 330"/>
                          <wps:cNvSpPr/>
                          <wps:spPr>
                            <a:xfrm>
                              <a:off x="0" y="0"/>
                              <a:ext cx="1117600" cy="6502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480" y="113665"/>
                              <a:ext cx="858520" cy="43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5674B7" w:rsidP="00530155">
                                <w:r>
                                  <w:t>Transmit Location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2" name="Group 332"/>
                        <wpg:cNvGrpSpPr/>
                        <wpg:grpSpPr>
                          <a:xfrm>
                            <a:off x="2788024" y="1317811"/>
                            <a:ext cx="1092200" cy="650240"/>
                            <a:chOff x="0" y="0"/>
                            <a:chExt cx="1092200" cy="650240"/>
                          </a:xfrm>
                        </wpg:grpSpPr>
                        <wps:wsp>
                          <wps:cNvPr id="333" name="Oval 333"/>
                          <wps:cNvSpPr/>
                          <wps:spPr>
                            <a:xfrm>
                              <a:off x="0" y="0"/>
                              <a:ext cx="1092200" cy="6502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498" y="114300"/>
                              <a:ext cx="799012" cy="4376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4B7" w:rsidRDefault="00DD129E" w:rsidP="00530155">
                                <w:r>
                                  <w:t>Click on Activity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5" name="Straight Connector 335"/>
                        <wps:cNvCnPr/>
                        <wps:spPr>
                          <a:xfrm>
                            <a:off x="735106" y="1743635"/>
                            <a:ext cx="1034143" cy="832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 flipV="1">
                            <a:off x="2837329" y="1537447"/>
                            <a:ext cx="3973285" cy="1001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6015318" y="6158753"/>
                            <a:ext cx="696504" cy="15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H="1">
                            <a:off x="5777753" y="4114800"/>
                            <a:ext cx="844369" cy="180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 flipV="1">
                            <a:off x="5611906" y="1797423"/>
                            <a:ext cx="1219200" cy="208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3012141" y="1739153"/>
                            <a:ext cx="3684814" cy="152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663388" y="3505200"/>
                            <a:ext cx="1698171" cy="821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>
                            <a:off x="708212" y="4495800"/>
                            <a:ext cx="1045029" cy="887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H="1">
                            <a:off x="717176" y="5490882"/>
                            <a:ext cx="1023257" cy="832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>
                            <a:off x="806824" y="6490447"/>
                            <a:ext cx="854528" cy="1170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833718" y="5585011"/>
                            <a:ext cx="2775857" cy="827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676835" y="4410635"/>
                            <a:ext cx="3412672" cy="821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699247" y="4267200"/>
                            <a:ext cx="2721428" cy="108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/>
                        <wps:spPr>
                          <a:xfrm flipV="1">
                            <a:off x="4043082" y="1775011"/>
                            <a:ext cx="2737757" cy="2215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5759824" y="524435"/>
                            <a:ext cx="1137557" cy="9742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/>
                        <wps:spPr>
                          <a:xfrm>
                            <a:off x="681318" y="1591235"/>
                            <a:ext cx="2155372" cy="5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 flipV="1">
                            <a:off x="3814482" y="1510553"/>
                            <a:ext cx="3009900" cy="979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in;margin-top:22.5pt;width:581.1pt;height:646.25pt;z-index:251695104" coordsize="73797,8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">
                <v:rect id="Rectangle 224" o:spid="_x0000_s1027" style="position:absolute;left:13043;width:48902;height:82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" fillcolor="white [3201]" strokecolor="#4472c4 [3204]" strokeweight="1pt">
                  <v:textbox>
                    <w:txbxContent>
                      <w:p w:rsidR="005674B7" w:rsidRDefault="005674B7" w:rsidP="00530155"/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44" o:spid="_x0000_s1028" type="#_x0000_t96" style="position:absolute;left:2420;top:14298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" fillcolor="#4472c4 [3204]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524;top:20080;width:742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<v:textbox>
                    <w:txbxContent>
                      <w:p w:rsidR="005674B7" w:rsidRDefault="005674B7" w:rsidP="00530155">
                        <w:r>
                          <w:t>User</w:t>
                        </w:r>
                      </w:p>
                    </w:txbxContent>
                  </v:textbox>
                </v:shape>
                <v:group id="Group 296" o:spid="_x0000_s1030" style="position:absolute;left:941;top:41820;width:8001;height:10198" coordsize="8001,1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Smiley Face 297" o:spid="_x0000_s1031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" fillcolor="#5b9bd5" strokecolor="#41719c" strokeweight="1pt">
                    <v:stroke joinstyle="miter"/>
                  </v:shape>
                  <v:shape id="Text Box 2" o:spid="_x0000_s1032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<v:textbox>
                      <w:txbxContent>
                        <w:p w:rsidR="005674B7" w:rsidRDefault="005674B7" w:rsidP="00530155">
                          <w:r>
                            <w:t>Cloud Server</w:t>
                          </w:r>
                        </w:p>
                      </w:txbxContent>
                    </v:textbox>
                  </v:shape>
                </v:group>
                <v:group id="Group 292" o:spid="_x0000_s1033" style="position:absolute;top:61587;width:12045;height:8896" coordsize="12045,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2" o:spid="_x0000_s1034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aq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ukihd8z8QjI1Q8AAAD//wMAUEsBAi0AFAAGAAgAAAAhANvh9svuAAAAhQEAABMAAAAAAAAA&#10;AAAAAAAAAAAAAFtDb250ZW50X1R5cGVzXS54bWxQSwECLQAUAAYACAAAACEAWvQsW78AAAAVAQAA&#10;CwAAAAAAAAAAAAAAAAAfAQAAX3JlbHMvLnJlbHNQSwECLQAUAAYACAAAACEAai1WqsYAAADcAAAA&#10;DwAAAAAAAAAAAAAAAAAHAgAAZHJzL2Rvd25yZXYueG1sUEsFBgAAAAADAAMAtwAAAPoCAAAAAA==&#10;">
                    <v:textbox>
                      <w:txbxContent>
                        <w:p w:rsidR="005674B7" w:rsidRDefault="00106252" w:rsidP="00530155">
                          <w:r>
                            <w:t>Database</w:t>
                          </w:r>
                        </w:p>
                      </w:txbxContent>
                    </v:textbox>
                  </v:shape>
                  <v:shape id="Smiley Face 294" o:spid="_x0000_s1035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" fillcolor="#5b9bd5" strokecolor="#41719c" strokeweight="1pt">
                    <v:stroke joinstyle="miter"/>
                  </v:shape>
                </v:group>
                <v:group id="Group 245" o:spid="_x0000_s1036" style="position:absolute;left:65307;top:14253;width:8490;height:8376" coordsize="8489,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Smiley Face 248" o:spid="_x0000_s1037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" fillcolor="#4472c4 [3204]" strokecolor="#1f3763 [1604]" strokeweight="1pt">
                    <v:stroke joinstyle="miter"/>
                  </v:shape>
                  <v:shape id="Text Box 2" o:spid="_x0000_s1038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0H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y+hL8z8QjI9S8AAAD//wMAUEsBAi0AFAAGAAgAAAAhANvh9svuAAAAhQEAABMAAAAAAAAA&#10;AAAAAAAAAAAAAFtDb250ZW50X1R5cGVzXS54bWxQSwECLQAUAAYACAAAACEAWvQsW78AAAAVAQAA&#10;CwAAAAAAAAAAAAAAAAAfAQAAX3JlbHMvLnJlbHNQSwECLQAUAAYACAAAACEAdaVNB8YAAADcAAAA&#10;DwAAAAAAAAAAAAAAAAAHAgAAZHJzL2Rvd25yZXYueG1sUEsFBgAAAAADAAMAtwAAAPoCAAAAAA==&#10;">
                    <v:textbox>
                      <w:txbxContent>
                        <w:p w:rsidR="005674B7" w:rsidRDefault="005674B7" w:rsidP="00530155">
                          <w:r>
                            <w:t>Applications</w:t>
                          </w:r>
                        </w:p>
                      </w:txbxContent>
                    </v:textbox>
                  </v:shape>
                </v:group>
                <v:group id="Group 250" o:spid="_x0000_s1039" style="position:absolute;left:16674;top:22591;width:12446;height:7162" coordorigin="-101,101" coordsize="12852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oval id="Oval 251" o:spid="_x0000_s1040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41" type="#_x0000_t202" style="position:absolute;left:1199;top:1667;width:10187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:rsidR="005674B7" w:rsidRDefault="00106252" w:rsidP="00530155">
                          <w:r>
                            <w:t>Select Activity</w:t>
                          </w:r>
                        </w:p>
                      </w:txbxContent>
                    </v:textbox>
                  </v:shape>
                </v:group>
                <v:group id="Group 228" o:spid="_x0000_s1042" style="position:absolute;left:44823;top:1613;width:13513;height:7468" coordorigin=",-181" coordsize="12804,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29" o:spid="_x0000_s1043" style="position:absolute;top:-181;width:12804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44" type="#_x0000_t202" style="position:absolute;left:2086;top:214;width:8839;height:5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  <v:textbox>
                      <w:txbxContent>
                        <w:p w:rsidR="005674B7" w:rsidRDefault="00E41FB5" w:rsidP="00530155">
                          <w:r>
                            <w:t>Show Activities on Map</w:t>
                          </w:r>
                        </w:p>
                      </w:txbxContent>
                    </v:textbox>
                  </v:shape>
                </v:group>
                <v:group id="Group 308" o:spid="_x0000_s1045" style="position:absolute;left:16584;top:51457;width:14803;height:6259" coordorigin="-2687,-253" coordsize="14622,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oval id="Oval 309" o:spid="_x0000_s1046" style="position:absolute;left:-2687;top:-253;width:1462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47" type="#_x0000_t202" style="position:absolute;left:-413;top:483;width:9806;height:4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Qa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">
                    <v:textbox>
                      <w:txbxContent>
                        <w:p w:rsidR="005674B7" w:rsidRDefault="00106252" w:rsidP="00530155">
                          <w:r>
                            <w:t xml:space="preserve">Activity </w:t>
                          </w:r>
                          <w:r w:rsidR="005674B7">
                            <w:t>Request</w:t>
                          </w:r>
                        </w:p>
                      </w:txbxContent>
                    </v:textbox>
                  </v:shape>
                </v:group>
                <v:group id="Group 311" o:spid="_x0000_s1048" style="position:absolute;left:14791;top:73869;width:15494;height:7348" coordorigin=",620" coordsize="11176,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oval id="Oval 312" o:spid="_x0000_s1049" style="position:absolute;top:620;width:11176;height:4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JX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ZrWG3zPxCMjsBwAA//8DAFBLAQItABQABgAIAAAAIQDb4fbL7gAAAIUBAAATAAAAAAAAAAAA&#10;AAAAAAAAAABbQ29udGVudF9UeXBlc10ueG1sUEsBAi0AFAAGAAgAAAAhAFr0LFu/AAAAFQEAAAsA&#10;AAAAAAAAAAAAAAAAHwEAAF9yZWxzLy5yZWxzUEsBAi0AFAAGAAgAAAAhAFy5Ulf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50" type="#_x0000_t202" style="position:absolute;left:1609;top:1585;width:8127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  <v:textbox>
                      <w:txbxContent>
                        <w:p w:rsidR="005674B7" w:rsidRDefault="00106252" w:rsidP="00530155">
                          <w:r>
                            <w:t>Query Tables</w:t>
                          </w:r>
                        </w:p>
                      </w:txbxContent>
                    </v:textbox>
                  </v:shape>
                </v:group>
                <v:group id="Group 305" o:spid="_x0000_s1051" style="position:absolute;left:35320;top:51457;width:14039;height:8011" coordorigin="-1020,680" coordsize="13850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oval id="Oval 306" o:spid="_x0000_s1052" style="position:absolute;left:-1020;top:680;width:13849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53" type="#_x0000_t202" style="position:absolute;left:246;top:2233;width:10708;height:4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  <v:textbox>
                      <w:txbxContent>
                        <w:p w:rsidR="005674B7" w:rsidRDefault="00B7395F" w:rsidP="00530155">
                          <w:r>
                            <w:t>Return</w:t>
                          </w:r>
                          <w:r w:rsidR="005674B7">
                            <w:t xml:space="preserve"> Activity</w:t>
                          </w:r>
                          <w:r>
                            <w:t xml:space="preserve"> List</w:t>
                          </w:r>
                        </w:p>
                      </w:txbxContent>
                    </v:textbox>
                  </v:shape>
                </v:group>
                <v:group id="Group 285" o:spid="_x0000_s1054" style="position:absolute;left:33348;top:39489;width:12029;height:6749" coordorigin="-101,464" coordsize="12028,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oval id="Oval 286" o:spid="_x0000_s1055" style="position:absolute;left:-101;top:464;width:12028;height:6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  <v:stroke joinstyle="miter"/>
                  </v:oval>
                  <v:shape id="Text Box 2" o:spid="_x0000_s1056" type="#_x0000_t202" style="position:absolute;left:1778;top:1473;width:8516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">
                    <v:textbox>
                      <w:txbxContent>
                        <w:p w:rsidR="005674B7" w:rsidRDefault="00B7395F" w:rsidP="00530155">
                          <w:r>
                            <w:t>Send Activity List</w:t>
                          </w:r>
                        </w:p>
                      </w:txbxContent>
                    </v:textbox>
                  </v:shape>
                </v:group>
                <v:group id="Group 299" o:spid="_x0000_s1057" style="position:absolute;left:22680;top:32004;width:10922;height:6502" coordsize="10922,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Oval 300" o:spid="_x0000_s1058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Text Box 2" o:spid="_x0000_s1059" type="#_x0000_t202" style="position:absolute;left:1594;top:1143;width:7991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<v:textbox>
                      <w:txbxContent>
                        <w:p w:rsidR="005674B7" w:rsidRDefault="00106252" w:rsidP="00530155">
                          <w:r>
                            <w:t>Send User Data</w:t>
                          </w:r>
                        </w:p>
                      </w:txbxContent>
                    </v:textbox>
                  </v:shape>
                </v:group>
                <v:group id="Group 314" o:spid="_x0000_s1060" style="position:absolute;left:64814;top:60422;width:8001;height:7924" coordsize="8001,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Smiley Face 315" o:spid="_x0000_s1061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" fillcolor="#5b9bd5" strokecolor="#41719c" strokeweight="1pt">
                    <v:stroke joinstyle="miter"/>
                  </v:shape>
                  <v:shape id="Text Box 2" o:spid="_x0000_s1062" type="#_x0000_t202" style="position:absolute;top:5435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  <v:textbox>
                      <w:txbxContent>
                        <w:p w:rsidR="005674B7" w:rsidRDefault="005674B7" w:rsidP="00530155">
                          <w:r>
                            <w:t>Satellite</w:t>
                          </w:r>
                        </w:p>
                      </w:txbxContent>
                    </v:textbox>
                  </v:shape>
                </v:group>
                <v:group id="Group 317" o:spid="_x0000_s1063" style="position:absolute;left:64366;top:37203;width:8458;height:8077" coordorigin="-609,-152" coordsize="8458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Smiley Face 318" o:spid="_x0000_s1064" type="#_x0000_t96" style="position:absolute;left:558;top:-152;width:5144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" fillcolor="#5b9bd5" strokecolor="#41719c" strokeweight="1pt">
                    <v:stroke joinstyle="miter"/>
                  </v:shape>
                  <v:shape id="Text Box 2" o:spid="_x0000_s1065" type="#_x0000_t202" style="position:absolute;left:-609;top:5435;width:845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  <v:textbox>
                      <w:txbxContent>
                        <w:p w:rsidR="005674B7" w:rsidRDefault="005674B7" w:rsidP="00530155">
                          <w:r>
                            <w:t>Cell-Tower</w:t>
                          </w:r>
                        </w:p>
                      </w:txbxContent>
                    </v:textbox>
                  </v:shape>
                </v:group>
                <v:group id="Group 326" o:spid="_x0000_s1066" style="position:absolute;left:48095;top:38055;width:11176;height:6502" coordsize="11176,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oval id="Oval 327" o:spid="_x0000_s1067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68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K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">
                    <v:textbox>
                      <w:txbxContent>
                        <w:p w:rsidR="005674B7" w:rsidRDefault="005674B7" w:rsidP="00530155">
                          <w:r>
                            <w:t>Send GPS Location</w:t>
                          </w:r>
                        </w:p>
                      </w:txbxContent>
                    </v:textbox>
                  </v:shape>
                </v:group>
                <v:group id="Group 329" o:spid="_x0000_s1069" style="position:absolute;left:49574;top:58001;width:11176;height:6503" coordsize="11176,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oval id="Oval 330" o:spid="_x0000_s1070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2" o:spid="_x0000_s1071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3h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">
                    <v:textbox>
                      <w:txbxContent>
                        <w:p w:rsidR="005674B7" w:rsidRDefault="005674B7" w:rsidP="00530155">
                          <w:r>
                            <w:t>Transmit Location</w:t>
                          </w:r>
                        </w:p>
                      </w:txbxContent>
                    </v:textbox>
                  </v:shape>
                </v:group>
                <v:group id="Group 332" o:spid="_x0000_s1072" style="position:absolute;left:27880;top:13178;width:10922;height:6502" coordsize="10922,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33" o:spid="_x0000_s1073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74" type="#_x0000_t202" style="position:absolute;left:1594;top:1143;width:7991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555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">
                    <v:textbox>
                      <w:txbxContent>
                        <w:p w:rsidR="005674B7" w:rsidRDefault="00DD129E" w:rsidP="00530155">
                          <w:r>
                            <w:t>Click on Activity</w:t>
                          </w:r>
                        </w:p>
                      </w:txbxContent>
                    </v:textbox>
                  </v:shape>
                </v:group>
                <v:line id="Straight Connector 335" o:spid="_x0000_s1075" style="position:absolute;visibility:visible;mso-wrap-style:square" from="7351,17436" to="17692,2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8s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8xg/LMYAAADcAAAA&#10;DwAAAAAAAAAAAAAAAAAHAgAAZHJzL2Rvd25yZXYueG1sUEsFBgAAAAADAAMAtwAAAPoCAAAAAA==&#10;" strokecolor="black [3200]" strokeweight=".5pt">
                  <v:stroke joinstyle="miter"/>
                </v:line>
                <v:line id="Straight Connector 336" o:spid="_x0000_s1076" style="position:absolute;flip:y;visibility:visible;mso-wrap-style:square" from="28373,15374" to="68106,25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" strokecolor="black [3200]" strokeweight=".5pt">
                  <v:stroke joinstyle="miter"/>
                </v:line>
                <v:line id="Straight Connector 337" o:spid="_x0000_s1077" style="position:absolute;visibility:visible;mso-wrap-style:square" from="60153,61587" to="67118,6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<v:stroke joinstyle="miter"/>
                </v:line>
                <v:line id="Straight Connector 338" o:spid="_x0000_s1078" style="position:absolute;flip:x;visibility:visible;mso-wrap-style:square" from="57777,41148" to="66221,59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<v:stroke joinstyle="miter"/>
                </v:line>
                <v:line id="Straight Connector 340" o:spid="_x0000_s1079" style="position:absolute;flip:y;visibility:visible;mso-wrap-style:square" from="56119,17974" to="68311,3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DJ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b58Uw8&#10;AnL9BQAA//8DAFBLAQItABQABgAIAAAAIQDb4fbL7gAAAIUBAAATAAAAAAAAAAAAAAAAAAAAAABb&#10;Q29udGVudF9UeXBlc10ueG1sUEsBAi0AFAAGAAgAAAAhAFr0LFu/AAAAFQEAAAsAAAAAAAAAAAAA&#10;AAAAHwEAAF9yZWxzLy5yZWxzUEsBAi0AFAAGAAgAAAAhAGZnUMm7AAAA3AAAAA8AAAAAAAAAAAAA&#10;AAAABwIAAGRycy9kb3ducmV2LnhtbFBLBQYAAAAAAwADALcAAADvAgAAAAA=&#10;" strokecolor="black [3200]" strokeweight=".5pt">
                  <v:stroke joinstyle="miter"/>
                </v:line>
                <v:line id="Straight Connector 341" o:spid="_x0000_s1080" style="position:absolute;flip:x;visibility:visible;mso-wrap-style:square" from="30121,17391" to="66969,3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" strokecolor="black [3200]" strokeweight=".5pt">
                  <v:stroke joinstyle="miter"/>
                </v:line>
                <v:line id="Straight Connector 342" o:spid="_x0000_s1081" style="position:absolute;flip:y;visibility:visible;mso-wrap-style:square" from="6633,35052" to="23615,4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Wsl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nLfyeiUdA5ncAAAD//wMAUEsBAi0AFAAGAAgAAAAhANvh9svuAAAAhQEAABMAAAAAAAAAAAAA&#10;AAAAAAAAAFtDb250ZW50X1R5cGVzXS54bWxQSwECLQAUAAYACAAAACEAWvQsW78AAAAVAQAACwAA&#10;AAAAAAAAAAAAAAAfAQAAX3JlbHMvLnJlbHNQSwECLQAUAAYACAAAACEA+flrJcMAAADcAAAADwAA&#10;AAAAAAAAAAAAAAAHAgAAZHJzL2Rvd25yZXYueG1sUEsFBgAAAAADAAMAtwAAAPcCAAAAAA==&#10;" strokecolor="black [3200]" strokeweight=".5pt">
                  <v:stroke joinstyle="miter"/>
                </v:line>
                <v:line id="Straight Connector 343" o:spid="_x0000_s1082" style="position:absolute;visibility:visible;mso-wrap-style:square" from="7082,44958" to="17532,5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<v:stroke joinstyle="miter"/>
                </v:line>
                <v:line id="Straight Connector 344" o:spid="_x0000_s1083" style="position:absolute;flip:x;visibility:visible;mso-wrap-style:square" from="7171,54908" to="17404,6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" strokecolor="black [3200]" strokeweight=".5pt">
                  <v:stroke joinstyle="miter"/>
                </v:line>
                <v:line id="Straight Connector 345" o:spid="_x0000_s1084" style="position:absolute;visibility:visible;mso-wrap-style:square" from="8068,64904" to="16613,7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xR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bO/yeiUdAzn8AAAD//wMAUEsBAi0AFAAGAAgAAAAhANvh9svuAAAAhQEAABMAAAAAAAAA&#10;AAAAAAAAAAAAAFtDb250ZW50X1R5cGVzXS54bWxQSwECLQAUAAYACAAAACEAWvQsW78AAAAVAQAA&#10;CwAAAAAAAAAAAAAAAAAfAQAAX3JlbHMvLnJlbHNQSwECLQAUAAYACAAAACEAqx5MUcYAAADcAAAA&#10;DwAAAAAAAAAAAAAAAAAHAgAAZHJzL2Rvd25yZXYueG1sUEsFBgAAAAADAAMAtwAAAPoCAAAAAA==&#10;" strokecolor="black [3200]" strokeweight=".5pt">
                  <v:stroke joinstyle="miter"/>
                </v:line>
                <v:line id="Straight Connector 346" o:spid="_x0000_s1085" style="position:absolute;flip:y;visibility:visible;mso-wrap-style:square" from="8337,55850" to="36095,6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0m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" strokecolor="black [3200]" strokeweight=".5pt">
                  <v:stroke joinstyle="miter"/>
                </v:line>
                <v:line id="Straight Connector 347" o:spid="_x0000_s1086" style="position:absolute;visibility:visible;mso-wrap-style:square" from="6768,44106" to="40895,5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e9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NIB3vcYAAADcAAAA&#10;DwAAAAAAAAAAAAAAAAAHAgAAZHJzL2Rvd25yZXYueG1sUEsFBgAAAAADAAMAtwAAAPoCAAAAAA==&#10;" strokecolor="black [3200]" strokeweight=".5pt">
                  <v:stroke joinstyle="miter"/>
                </v:line>
                <v:line id="Straight Connector 348" o:spid="_x0000_s1087" style="position:absolute;flip:y;visibility:visible;mso-wrap-style:square" from="6992,42672" to="34206,4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zP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a18Uw8&#10;AnL9BQAA//8DAFBLAQItABQABgAIAAAAIQDb4fbL7gAAAIUBAAATAAAAAAAAAAAAAAAAAAAAAABb&#10;Q29udGVudF9UeXBlc10ueG1sUEsBAi0AFAAGAAgAAAAhAFr0LFu/AAAAFQEAAAsAAAAAAAAAAAAA&#10;AAAAHwEAAF9yZWxzLy5yZWxzUEsBAi0AFAAGAAgAAAAhAJgRXM+7AAAA3AAAAA8AAAAAAAAAAAAA&#10;AAAABwIAAGRycy9kb3ducmV2LnhtbFBLBQYAAAAAAwADALcAAADvAgAAAAA=&#10;" strokecolor="black [3200]" strokeweight=".5pt">
                  <v:stroke joinstyle="miter"/>
                </v:line>
                <v:line id="Straight Connector 349" o:spid="_x0000_s1088" style="position:absolute;flip:y;visibility:visible;mso-wrap-style:square" from="40430,17750" to="67808,3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" strokecolor="black [3200]" strokeweight=".5pt">
                  <v:stroke joinstyle="miter"/>
                </v:line>
                <v:line id="Straight Connector 350" o:spid="_x0000_s1089" style="position:absolute;visibility:visible;mso-wrap-style:square" from="57598,5244" to="68973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<v:stroke joinstyle="miter"/>
                </v:line>
                <v:line id="Straight Connector 351" o:spid="_x0000_s1090" style="position:absolute;visibility:visible;mso-wrap-style:square" from="6813,15912" to="28366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<v:stroke joinstyle="miter"/>
                </v:line>
                <v:line id="Straight Connector 352" o:spid="_x0000_s1091" style="position:absolute;flip:y;visibility:visible;mso-wrap-style:square" from="38144,15105" to="68243,1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P34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h3D&#10;90w8AnL1AQAA//8DAFBLAQItABQABgAIAAAAIQDb4fbL7gAAAIUBAAATAAAAAAAAAAAAAAAAAAAA&#10;AABbQ29udGVudF9UeXBlc10ueG1sUEsBAi0AFAAGAAgAAAAhAFr0LFu/AAAAFQEAAAsAAAAAAAAA&#10;AAAAAAAAHwEAAF9yZWxzLy5yZWxzUEsBAi0AFAAGAAgAAAAhAHwg/fi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530155">
        <w:t xml:space="preserve">Use Case: </w:t>
      </w:r>
      <w:r w:rsidR="00F238FB">
        <w:t>Examine Crime Areas</w:t>
      </w:r>
    </w:p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/>
    <w:p w:rsidR="00530155" w:rsidRDefault="00530155" w:rsidP="00530155">
      <w:pPr>
        <w:tabs>
          <w:tab w:val="left" w:pos="2984"/>
        </w:tabs>
      </w:pPr>
    </w:p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CB7F77" w:rsidP="0053015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4918879</wp:posOffset>
                </wp:positionH>
                <wp:positionV relativeFrom="paragraph">
                  <wp:posOffset>277276</wp:posOffset>
                </wp:positionV>
                <wp:extent cx="748496" cy="153254"/>
                <wp:effectExtent l="0" t="0" r="1397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496" cy="153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77221" id="Straight Connector 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21.85pt" to="446.2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Pr="00A66C13" w:rsidRDefault="00530155" w:rsidP="00530155"/>
    <w:p w:rsidR="00530155" w:rsidRDefault="00530155" w:rsidP="00530155"/>
    <w:p w:rsidR="00530155" w:rsidRDefault="00530155" w:rsidP="00530155">
      <w:pPr>
        <w:jc w:val="center"/>
      </w:pPr>
    </w:p>
    <w:p w:rsidR="00530155" w:rsidRPr="00810A1F" w:rsidRDefault="00530155" w:rsidP="00530155"/>
    <w:p w:rsidR="00530155" w:rsidRPr="00810A1F" w:rsidRDefault="00530155" w:rsidP="00530155"/>
    <w:p w:rsidR="00530155" w:rsidRPr="00810A1F" w:rsidRDefault="00530155" w:rsidP="00530155"/>
    <w:bookmarkEnd w:id="0"/>
    <w:bookmarkEnd w:id="60"/>
    <w:bookmarkEnd w:id="59"/>
    <w:p w:rsidR="00184278" w:rsidRDefault="00184278"/>
    <w:sectPr w:rsidR="0018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61C"/>
    <w:multiLevelType w:val="hybridMultilevel"/>
    <w:tmpl w:val="7F72DF9A"/>
    <w:lvl w:ilvl="0" w:tplc="B1AA4B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32DA"/>
    <w:multiLevelType w:val="hybridMultilevel"/>
    <w:tmpl w:val="24B49B06"/>
    <w:lvl w:ilvl="0" w:tplc="54AA63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2BB4"/>
    <w:multiLevelType w:val="hybridMultilevel"/>
    <w:tmpl w:val="8356DCD4"/>
    <w:lvl w:ilvl="0" w:tplc="75D6F8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casey">
    <w15:presenceInfo w15:providerId="Windows Live" w15:userId="d62e883f14a76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18"/>
    <w:rsid w:val="000A50E2"/>
    <w:rsid w:val="000C455B"/>
    <w:rsid w:val="000D1F2A"/>
    <w:rsid w:val="00106252"/>
    <w:rsid w:val="001503EB"/>
    <w:rsid w:val="00184278"/>
    <w:rsid w:val="001C6EAE"/>
    <w:rsid w:val="002006AA"/>
    <w:rsid w:val="0026372F"/>
    <w:rsid w:val="00286856"/>
    <w:rsid w:val="00296610"/>
    <w:rsid w:val="002B1168"/>
    <w:rsid w:val="002B2218"/>
    <w:rsid w:val="002E46C9"/>
    <w:rsid w:val="00342122"/>
    <w:rsid w:val="00381F40"/>
    <w:rsid w:val="00395806"/>
    <w:rsid w:val="003F3DCA"/>
    <w:rsid w:val="00530155"/>
    <w:rsid w:val="0055554A"/>
    <w:rsid w:val="005674B7"/>
    <w:rsid w:val="005F797B"/>
    <w:rsid w:val="00610C74"/>
    <w:rsid w:val="00661400"/>
    <w:rsid w:val="00750BAD"/>
    <w:rsid w:val="00757FC4"/>
    <w:rsid w:val="007D7CE1"/>
    <w:rsid w:val="00862B26"/>
    <w:rsid w:val="008940BF"/>
    <w:rsid w:val="008A56DA"/>
    <w:rsid w:val="009F6B03"/>
    <w:rsid w:val="00AA4F70"/>
    <w:rsid w:val="00AD4EEA"/>
    <w:rsid w:val="00B3787E"/>
    <w:rsid w:val="00B4354B"/>
    <w:rsid w:val="00B7395F"/>
    <w:rsid w:val="00BB694A"/>
    <w:rsid w:val="00BE3D9F"/>
    <w:rsid w:val="00CA5F8A"/>
    <w:rsid w:val="00CB7F77"/>
    <w:rsid w:val="00D54970"/>
    <w:rsid w:val="00DD129E"/>
    <w:rsid w:val="00E41FB5"/>
    <w:rsid w:val="00EA695B"/>
    <w:rsid w:val="00F238FB"/>
    <w:rsid w:val="00F403BD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BE9980-F83A-488B-84AE-954FA2DA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40</cp:revision>
  <dcterms:created xsi:type="dcterms:W3CDTF">2017-10-04T09:46:00Z</dcterms:created>
  <dcterms:modified xsi:type="dcterms:W3CDTF">2017-10-10T21:44:00Z</dcterms:modified>
</cp:coreProperties>
</file>