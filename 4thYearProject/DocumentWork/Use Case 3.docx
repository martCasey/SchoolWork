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21" w:rsidRPr="00FE6405" w:rsidRDefault="0000787D" w:rsidP="000340C7">
      <w:pPr>
        <w:rPr>
          <w:b/>
        </w:rPr>
      </w:pPr>
      <w:bookmarkStart w:id="0" w:name="_Hlk494882026"/>
      <w:r w:rsidRPr="00FE6405">
        <w:rPr>
          <w:b/>
        </w:rPr>
        <w:t xml:space="preserve">Use Case </w:t>
      </w:r>
      <w:ins w:id="1" w:author="martin casey" w:date="2017-10-10T19:27:00Z">
        <w:r w:rsidR="00DA6334">
          <w:rPr>
            <w:b/>
          </w:rPr>
          <w:t>2</w:t>
        </w:r>
      </w:ins>
      <w:del w:id="2" w:author="martin casey" w:date="2017-10-10T19:27:00Z">
        <w:r w:rsidRPr="00FE6405" w:rsidDel="00DA6334">
          <w:rPr>
            <w:b/>
          </w:rPr>
          <w:delText>3</w:delText>
        </w:r>
      </w:del>
      <w:r w:rsidR="001B3B21" w:rsidRPr="00FE6405">
        <w:rPr>
          <w:b/>
        </w:rPr>
        <w:t>: Book Ticket for Event</w:t>
      </w:r>
    </w:p>
    <w:p w:rsidR="000340C7" w:rsidRDefault="000340C7" w:rsidP="000340C7"/>
    <w:p w:rsidR="000340C7" w:rsidRDefault="000340C7" w:rsidP="000340C7"/>
    <w:tbl>
      <w:tblPr>
        <w:tblW w:w="90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8"/>
        <w:gridCol w:w="6961"/>
      </w:tblGrid>
      <w:tr w:rsidR="000340C7" w:rsidRPr="00EA496F" w:rsidTr="009324C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r w:rsidRPr="00EA496F">
              <w:t>Use Case Element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1B3B21" w:rsidP="009324C7">
            <w:pPr>
              <w:widowControl w:val="0"/>
              <w:spacing w:line="240" w:lineRule="auto"/>
            </w:pPr>
            <w:r>
              <w:t>The user of the application is booking a for an event</w:t>
            </w:r>
          </w:p>
        </w:tc>
      </w:tr>
      <w:tr w:rsidR="000340C7" w:rsidRPr="00EA496F" w:rsidTr="009324C7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r w:rsidRPr="00EA496F">
              <w:t>Use Case Number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1B3B21" w:rsidP="009324C7">
            <w:pPr>
              <w:widowControl w:val="0"/>
              <w:spacing w:line="240" w:lineRule="auto"/>
            </w:pPr>
            <w:r>
              <w:t>3</w:t>
            </w:r>
          </w:p>
        </w:tc>
      </w:tr>
      <w:tr w:rsidR="000340C7" w:rsidRPr="00EA496F" w:rsidTr="009324C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r w:rsidRPr="00EA496F">
              <w:t>Application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pPr>
              <w:widowControl w:val="0"/>
              <w:spacing w:line="240" w:lineRule="auto"/>
            </w:pPr>
            <w:r>
              <w:t>The function rela</w:t>
            </w:r>
            <w:r w:rsidR="0001437C">
              <w:t xml:space="preserve">tes to the booking feature in the </w:t>
            </w:r>
            <w:r w:rsidR="00BC4A86">
              <w:t>application</w:t>
            </w:r>
            <w:r>
              <w:t>.</w:t>
            </w:r>
          </w:p>
        </w:tc>
      </w:tr>
      <w:tr w:rsidR="000340C7" w:rsidRPr="00EA496F" w:rsidTr="009324C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r w:rsidRPr="00EA496F">
              <w:t>Use Case Name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1B3B21" w:rsidP="009324C7">
            <w:pPr>
              <w:widowControl w:val="0"/>
              <w:spacing w:line="240" w:lineRule="auto"/>
            </w:pPr>
            <w:r>
              <w:t>Book Ticket for Event</w:t>
            </w:r>
          </w:p>
        </w:tc>
      </w:tr>
      <w:tr w:rsidR="000340C7" w:rsidRPr="00EA496F" w:rsidTr="009324C7">
        <w:trPr>
          <w:trHeight w:val="935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r w:rsidRPr="00EA496F">
              <w:t>Use Case Description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pPr>
              <w:widowControl w:val="0"/>
              <w:spacing w:line="240" w:lineRule="auto"/>
            </w:pPr>
            <w:r>
              <w:t xml:space="preserve">The user of the application is </w:t>
            </w:r>
            <w:r w:rsidR="001B3B21">
              <w:t>looking to book themselves a ticket for an event/activity they are interested to part take in.</w:t>
            </w:r>
          </w:p>
        </w:tc>
      </w:tr>
      <w:tr w:rsidR="000340C7" w:rsidRPr="00EA496F" w:rsidTr="009324C7">
        <w:trPr>
          <w:trHeight w:val="423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r w:rsidRPr="00EA496F">
              <w:t>Primary Actor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1B3B21" w:rsidP="009324C7">
            <w:pPr>
              <w:widowControl w:val="0"/>
              <w:spacing w:line="240" w:lineRule="auto"/>
            </w:pPr>
            <w:r>
              <w:t>The user who is trying to book a ticket for an event/activity.</w:t>
            </w:r>
          </w:p>
        </w:tc>
      </w:tr>
      <w:tr w:rsidR="000340C7" w:rsidRPr="00EA496F" w:rsidTr="009324C7">
        <w:trPr>
          <w:trHeight w:val="672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r w:rsidRPr="00EA496F">
              <w:t>Precondition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Default="000340C7" w:rsidP="00B9416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user </w:t>
            </w:r>
            <w:r w:rsidR="00B9416A">
              <w:t>must have clicked on an activity or event link.</w:t>
            </w:r>
          </w:p>
          <w:p w:rsidR="00B9416A" w:rsidRPr="00EA496F" w:rsidRDefault="00B9416A" w:rsidP="00B9416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There must be an activity or event created and hosted by an organisation.</w:t>
            </w:r>
          </w:p>
        </w:tc>
      </w:tr>
      <w:tr w:rsidR="000340C7" w:rsidRPr="00EA496F" w:rsidTr="009324C7">
        <w:trPr>
          <w:trHeight w:val="43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r w:rsidRPr="00EA496F">
              <w:t>Trigger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0C7" w:rsidRPr="00EA496F" w:rsidRDefault="000340C7" w:rsidP="009324C7">
            <w:pPr>
              <w:widowControl w:val="0"/>
              <w:spacing w:line="240" w:lineRule="auto"/>
            </w:pPr>
            <w:r>
              <w:t>T</w:t>
            </w:r>
            <w:r w:rsidR="00651AA2">
              <w:t>he user clicking on the “book ticket” button.</w:t>
            </w:r>
          </w:p>
        </w:tc>
      </w:tr>
      <w:tr w:rsidR="003B607C" w:rsidRPr="00EA496F" w:rsidTr="009324C7">
        <w:trPr>
          <w:trHeight w:val="3449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07C" w:rsidRPr="00EA496F" w:rsidRDefault="003B607C" w:rsidP="003B607C">
            <w:r w:rsidRPr="00EA496F">
              <w:t>Basic Flow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59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59"/>
            </w:tblGrid>
            <w:tr w:rsidR="003B607C" w:rsidRPr="00D83AF5" w:rsidTr="00FF7DFA">
              <w:trPr>
                <w:trHeight w:val="3449"/>
                <w:ins w:id="3" w:author="martin casey" w:date="2017-10-10T19:26:00Z"/>
              </w:trPr>
              <w:tc>
                <w:tcPr>
                  <w:tcW w:w="69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4" w:author="martin casey" w:date="2017-10-10T19:26:00Z"/>
                    </w:rPr>
                  </w:pPr>
                  <w:ins w:id="5" w:author="martin casey" w:date="2017-10-10T19:26:00Z">
                    <w:r w:rsidRPr="00D83AF5">
                      <w:t>The user clicks on the ‘Book Ticket’ but on an activity, they want to partake in.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6" w:author="martin casey" w:date="2017-10-10T19:26:00Z"/>
                    </w:rPr>
                  </w:pPr>
                  <w:ins w:id="7" w:author="martin casey" w:date="2017-10-10T19:26:00Z">
                    <w:r w:rsidRPr="00D83AF5">
                      <w:t>The user selects the time and day they want to partake in the activity.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8" w:author="martin casey" w:date="2017-10-10T19:26:00Z"/>
                    </w:rPr>
                  </w:pPr>
                  <w:ins w:id="9" w:author="martin casey" w:date="2017-10-10T19:26:00Z">
                    <w:r w:rsidRPr="00D83AF5">
                      <w:t>The application sends a query request to the database.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10" w:author="martin casey" w:date="2017-10-10T19:26:00Z"/>
                    </w:rPr>
                  </w:pPr>
                  <w:ins w:id="11" w:author="martin casey" w:date="2017-10-10T19:26:00Z">
                    <w:r w:rsidRPr="00D83AF5">
                      <w:t>The database queries its tables.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12" w:author="martin casey" w:date="2017-10-10T19:26:00Z"/>
                    </w:rPr>
                  </w:pPr>
                  <w:ins w:id="13" w:author="martin casey" w:date="2017-10-10T19:26:00Z">
                    <w:r w:rsidRPr="00D83AF5">
                      <w:t>The database finds a free space associated with the organisation that is hosting the activity the user wants to book.  The database enters the users enters the users details into the booking slot.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14" w:author="martin casey" w:date="2017-10-10T19:26:00Z"/>
                    </w:rPr>
                  </w:pPr>
                  <w:ins w:id="15" w:author="martin casey" w:date="2017-10-10T19:26:00Z">
                    <w:r w:rsidRPr="00D83AF5">
                      <w:t>The database returns the newly created booking record to the application.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16" w:author="martin casey" w:date="2017-10-10T19:26:00Z"/>
                    </w:rPr>
                  </w:pPr>
                  <w:ins w:id="17" w:author="martin casey" w:date="2017-10-10T19:26:00Z">
                    <w:r w:rsidRPr="00D83AF5">
                      <w:t>The application displays a ‘Booking Confirmed’ message to the user.</w:t>
                    </w:r>
                  </w:ins>
                </w:p>
              </w:tc>
            </w:tr>
            <w:tr w:rsidR="003B607C" w:rsidRPr="00D83AF5" w:rsidTr="00FF7DFA">
              <w:trPr>
                <w:trHeight w:val="1198"/>
                <w:ins w:id="18" w:author="martin casey" w:date="2017-10-10T19:26:00Z"/>
              </w:trPr>
              <w:tc>
                <w:tcPr>
                  <w:tcW w:w="69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ins w:id="19" w:author="martin casey" w:date="2017-10-10T19:26:00Z"/>
                    </w:rPr>
                  </w:pPr>
                  <w:ins w:id="20" w:author="martin casey" w:date="2017-10-10T19:26:00Z">
                    <w:r w:rsidRPr="00D83AF5">
                      <w:t>No free slot related to the organisation hosing the activity could be found.  The application returns a message to the user stating that the booking they wanted was not possible.</w:t>
                    </w:r>
                  </w:ins>
                </w:p>
              </w:tc>
            </w:tr>
          </w:tbl>
          <w:p w:rsidR="003B607C" w:rsidDel="000A1B9F" w:rsidRDefault="003B607C" w:rsidP="003B60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1" w:author="martin casey" w:date="2017-10-10T19:26:00Z"/>
              </w:rPr>
            </w:pPr>
            <w:del w:id="22" w:author="martin casey" w:date="2017-10-10T19:26:00Z">
              <w:r w:rsidDel="000A1B9F">
                <w:delText>The user clicks on the book ticket button after finding an activity they want to part-take in.</w:delText>
              </w:r>
            </w:del>
          </w:p>
          <w:p w:rsidR="003B607C" w:rsidRPr="00E37DAA" w:rsidDel="000A1B9F" w:rsidRDefault="003B607C" w:rsidP="003B60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3" w:author="martin casey" w:date="2017-10-10T19:26:00Z"/>
              </w:rPr>
            </w:pPr>
            <w:del w:id="24" w:author="martin casey" w:date="2017-10-10T19:26:00Z">
              <w:r w:rsidDel="000A1B9F">
                <w:delText xml:space="preserve">The user selects the time and day they wish to part-take in the </w:delText>
              </w:r>
              <w:r w:rsidDel="000A1B9F">
                <w:lastRenderedPageBreak/>
                <w:delText>event/activity, and books it.</w:delText>
              </w:r>
            </w:del>
          </w:p>
          <w:p w:rsidR="003B607C" w:rsidDel="000A1B9F" w:rsidRDefault="003B607C" w:rsidP="003B60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5" w:author="martin casey" w:date="2017-10-10T19:26:00Z"/>
              </w:rPr>
            </w:pPr>
            <w:del w:id="26" w:author="martin casey" w:date="2017-10-10T19:26:00Z">
              <w:r w:rsidDel="000A1B9F">
                <w:delText>The application sends a book event request to the cloud server.</w:delText>
              </w:r>
            </w:del>
          </w:p>
          <w:p w:rsidR="003B607C" w:rsidDel="000A1B9F" w:rsidRDefault="003B607C" w:rsidP="003B60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7" w:author="martin casey" w:date="2017-10-10T19:26:00Z"/>
              </w:rPr>
            </w:pPr>
            <w:del w:id="28" w:author="martin casey" w:date="2017-10-10T19:26:00Z">
              <w:r w:rsidDel="000A1B9F">
                <w:delText>The cloud server sends a query request to the database.</w:delText>
              </w:r>
            </w:del>
          </w:p>
          <w:p w:rsidR="003B607C" w:rsidDel="000A1B9F" w:rsidRDefault="003B607C" w:rsidP="003B60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29" w:author="martin casey" w:date="2017-10-10T19:26:00Z"/>
              </w:rPr>
            </w:pPr>
            <w:del w:id="30" w:author="martin casey" w:date="2017-10-10T19:26:00Z">
              <w:r w:rsidDel="000A1B9F">
                <w:delText>The database queries its tables to find a free slot for a booking on the activity the user wishes to partake in.</w:delText>
              </w:r>
            </w:del>
          </w:p>
          <w:p w:rsidR="003B607C" w:rsidDel="000A1B9F" w:rsidRDefault="003B607C" w:rsidP="003B60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31" w:author="martin casey" w:date="2017-10-10T19:26:00Z"/>
              </w:rPr>
            </w:pPr>
            <w:del w:id="32" w:author="martin casey" w:date="2017-10-10T19:26:00Z">
              <w:r w:rsidDel="000A1B9F">
                <w:delText>The database finds a free slot and registers it for the user.</w:delText>
              </w:r>
            </w:del>
          </w:p>
          <w:p w:rsidR="003B607C" w:rsidDel="000A1B9F" w:rsidRDefault="003B607C" w:rsidP="003B60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33" w:author="martin casey" w:date="2017-10-10T19:26:00Z"/>
              </w:rPr>
            </w:pPr>
            <w:del w:id="34" w:author="martin casey" w:date="2017-10-10T19:26:00Z">
              <w:r w:rsidDel="000A1B9F">
                <w:delText>The database informs the server the booking was made.</w:delText>
              </w:r>
            </w:del>
          </w:p>
          <w:p w:rsidR="003B607C" w:rsidDel="000A1B9F" w:rsidRDefault="003B607C" w:rsidP="003B60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del w:id="35" w:author="martin casey" w:date="2017-10-10T19:26:00Z"/>
              </w:rPr>
            </w:pPr>
            <w:del w:id="36" w:author="martin casey" w:date="2017-10-10T19:26:00Z">
              <w:r w:rsidDel="000A1B9F">
                <w:delText>The cloud server sends a booking confirmation message to the application.</w:delText>
              </w:r>
            </w:del>
          </w:p>
          <w:p w:rsidR="003B607C" w:rsidRPr="00E37DAA" w:rsidRDefault="003B607C">
            <w:pPr>
              <w:widowControl w:val="0"/>
              <w:spacing w:line="240" w:lineRule="auto"/>
              <w:ind w:left="360"/>
              <w:pPrChange w:id="37" w:author="martin casey" w:date="2017-10-10T19:26:00Z">
                <w:pPr>
                  <w:pStyle w:val="ListParagraph"/>
                  <w:widowControl w:val="0"/>
                  <w:numPr>
                    <w:numId w:val="2"/>
                  </w:numPr>
                  <w:spacing w:line="240" w:lineRule="auto"/>
                  <w:ind w:hanging="360"/>
                </w:pPr>
              </w:pPrChange>
            </w:pPr>
            <w:del w:id="38" w:author="martin casey" w:date="2017-10-10T19:26:00Z">
              <w:r w:rsidDel="000A1B9F">
                <w:delText>The application displays a message to the user stating that they have been booked for the activity.</w:delText>
              </w:r>
            </w:del>
          </w:p>
        </w:tc>
      </w:tr>
      <w:tr w:rsidR="003B607C" w:rsidRPr="00EA496F" w:rsidTr="009324C7">
        <w:trPr>
          <w:trHeight w:val="1198"/>
        </w:trPr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07C" w:rsidRPr="00EA496F" w:rsidRDefault="003B607C" w:rsidP="003B607C">
            <w:r w:rsidRPr="00EA496F">
              <w:lastRenderedPageBreak/>
              <w:t>Alternate Flows</w:t>
            </w:r>
          </w:p>
        </w:tc>
        <w:tc>
          <w:tcPr>
            <w:tcW w:w="6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059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59"/>
            </w:tblGrid>
            <w:tr w:rsidR="003B607C" w:rsidRPr="00D83AF5" w:rsidTr="00FF7DFA">
              <w:trPr>
                <w:trHeight w:val="3449"/>
                <w:ins w:id="39" w:author="martin casey" w:date="2017-10-10T19:26:00Z"/>
              </w:trPr>
              <w:tc>
                <w:tcPr>
                  <w:tcW w:w="69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40" w:author="martin casey" w:date="2017-10-10T19:26:00Z"/>
                    </w:rPr>
                  </w:pPr>
                  <w:ins w:id="41" w:author="martin casey" w:date="2017-10-10T19:26:00Z">
                    <w:r w:rsidRPr="00D83AF5">
                      <w:t>The user clicks on the ‘Book Ticket’ but on an activity, they want to partake in.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42" w:author="martin casey" w:date="2017-10-10T19:26:00Z"/>
                    </w:rPr>
                  </w:pPr>
                  <w:ins w:id="43" w:author="martin casey" w:date="2017-10-10T19:26:00Z">
                    <w:r w:rsidRPr="00D83AF5">
                      <w:t>The user selects the time and day they want to partake in the activity.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44" w:author="martin casey" w:date="2017-10-10T19:26:00Z"/>
                    </w:rPr>
                  </w:pPr>
                  <w:ins w:id="45" w:author="martin casey" w:date="2017-10-10T19:26:00Z">
                    <w:r w:rsidRPr="00D83AF5">
                      <w:t>The application sends a query request to the database.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46" w:author="martin casey" w:date="2017-10-10T19:26:00Z"/>
                    </w:rPr>
                  </w:pPr>
                  <w:ins w:id="47" w:author="martin casey" w:date="2017-10-10T19:26:00Z">
                    <w:r w:rsidRPr="00D83AF5">
                      <w:t>The database queries its tables.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48" w:author="martin casey" w:date="2017-10-10T19:26:00Z"/>
                    </w:rPr>
                  </w:pPr>
                  <w:ins w:id="49" w:author="martin casey" w:date="2017-10-10T19:26:00Z">
                    <w:r w:rsidRPr="00D83AF5">
                      <w:t>The database finds a free space associated with the organisation that is hosting the activity the user wants to book.  The database enters the users enters the users details into the booking slot.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50" w:author="martin casey" w:date="2017-10-10T19:26:00Z"/>
                    </w:rPr>
                  </w:pPr>
                  <w:ins w:id="51" w:author="martin casey" w:date="2017-10-10T19:26:00Z">
                    <w:r w:rsidRPr="00D83AF5">
                      <w:t>The database returns the newly created booking record to the application.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52" w:author="martin casey" w:date="2017-10-10T19:26:00Z"/>
                    </w:rPr>
                  </w:pPr>
                  <w:ins w:id="53" w:author="martin casey" w:date="2017-10-10T19:26:00Z">
                    <w:r w:rsidRPr="00D83AF5">
                      <w:t>The application displays a ‘Booking Confirmed’ message to the user.</w:t>
                    </w:r>
                  </w:ins>
                </w:p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ins w:id="54" w:author="martin casey" w:date="2017-10-10T19:26:00Z"/>
                    </w:rPr>
                  </w:pPr>
                </w:p>
              </w:tc>
            </w:tr>
            <w:tr w:rsidR="003B607C" w:rsidRPr="00D83AF5" w:rsidTr="00FF7DFA">
              <w:trPr>
                <w:trHeight w:val="1198"/>
                <w:ins w:id="55" w:author="martin casey" w:date="2017-10-10T19:26:00Z"/>
              </w:trPr>
              <w:tc>
                <w:tcPr>
                  <w:tcW w:w="69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B607C" w:rsidRPr="00D83AF5" w:rsidRDefault="003B607C" w:rsidP="003B607C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ins w:id="56" w:author="martin casey" w:date="2017-10-10T19:26:00Z"/>
                    </w:rPr>
                  </w:pPr>
                  <w:ins w:id="57" w:author="martin casey" w:date="2017-10-10T19:26:00Z">
                    <w:r w:rsidRPr="00D83AF5">
                      <w:t>No free slot related to the organisation hosing the activity could be found.  The application returns a message to the user stating that the booking they wanted was not possible.</w:t>
                    </w:r>
                  </w:ins>
                </w:p>
              </w:tc>
            </w:tr>
          </w:tbl>
          <w:p w:rsidR="003B607C" w:rsidRPr="00EA496F" w:rsidRDefault="003B607C" w:rsidP="003B607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del w:id="58" w:author="martin casey" w:date="2017-10-10T19:26:00Z">
              <w:r w:rsidDel="000A1B9F">
                <w:delText>No free slot is found, the database informs the cloud server that a booking is not possible.  The cloud server sends a message to the application that the booking the user wants is not possible.  The application displays a message to the screen stating to the user that they will not be able to book this event.</w:delText>
              </w:r>
            </w:del>
          </w:p>
        </w:tc>
      </w:tr>
    </w:tbl>
    <w:p w:rsidR="000340C7" w:rsidRDefault="000340C7" w:rsidP="000340C7">
      <w:bookmarkStart w:id="59" w:name="_GoBack"/>
    </w:p>
    <w:p w:rsidR="000340C7" w:rsidRDefault="000340C7" w:rsidP="000340C7"/>
    <w:p w:rsidR="000340C7" w:rsidRDefault="000340C7" w:rsidP="000340C7"/>
    <w:p w:rsidR="00F60ECD" w:rsidRDefault="00F60ECD" w:rsidP="00F60ECD">
      <w:r>
        <w:t>Use Case: Search for Activity</w:t>
      </w:r>
    </w:p>
    <w:p w:rsidR="00F60ECD" w:rsidRDefault="00F60ECD" w:rsidP="00F60E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680EA" wp14:editId="1F6C6E12">
                <wp:simplePos x="0" y="0"/>
                <wp:positionH relativeFrom="margin">
                  <wp:posOffset>391160</wp:posOffset>
                </wp:positionH>
                <wp:positionV relativeFrom="paragraph">
                  <wp:posOffset>34290</wp:posOffset>
                </wp:positionV>
                <wp:extent cx="4890135" cy="7098030"/>
                <wp:effectExtent l="0" t="0" r="2476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7098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F01A" id="Rectangle 1" o:spid="_x0000_s1026" style="position:absolute;margin-left:30.8pt;margin-top:2.7pt;width:385.05pt;height:55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" fillcolor="white [3201]" strokecolor="#4472c4 [3204]" strokeweight="1pt">
                <w10:wrap anchorx="margin"/>
              </v:rect>
            </w:pict>
          </mc:Fallback>
        </mc:AlternateContent>
      </w:r>
    </w:p>
    <w:p w:rsidR="00F60ECD" w:rsidRDefault="00F60ECD" w:rsidP="00F60EC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C772F2" wp14:editId="07916F8E">
                <wp:simplePos x="0" y="0"/>
                <wp:positionH relativeFrom="column">
                  <wp:posOffset>2144395</wp:posOffset>
                </wp:positionH>
                <wp:positionV relativeFrom="paragraph">
                  <wp:posOffset>68580</wp:posOffset>
                </wp:positionV>
                <wp:extent cx="1092200" cy="650240"/>
                <wp:effectExtent l="0" t="0" r="12700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225" name="Oval 225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440" y="106680"/>
                            <a:ext cx="6553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Display Booking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772F2" id="Group 4" o:spid="_x0000_s1026" style="position:absolute;margin-left:168.85pt;margin-top:5.4pt;width:86pt;height:51.2pt;z-index:251666432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">
                <v:oval id="Oval 225" o:spid="_x0000_s1027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Q8D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aQpjO4n4lHQK7+AQAA//8DAFBLAQItABQABgAIAAAAIQDb4fbL7gAAAIUBAAATAAAAAAAAAAAA&#10;AAAAAAAAAABbQ29udGVudF9UeXBlc10ueG1sUEsBAi0AFAAGAAgAAAAhAFr0LFu/AAAAFQEAAAsA&#10;AAAAAAAAAAAAAAAAHwEAAF9yZWxzLy5yZWxzUEsBAi0AFAAGAAgAAAAhAGvdDwPEAAAA3AAAAA8A&#10;AAAAAAAAAAAAAAAABwIAAGRycy9kb3ducmV2LnhtbFBLBQYAAAAAAwADALcAAAD4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184;top:1066;width:655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">
                  <v:textbox>
                    <w:txbxContent>
                      <w:p w:rsidR="00F60ECD" w:rsidRDefault="00F60ECD" w:rsidP="00F60ECD">
                        <w:r>
                          <w:t>Display Booking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0ECD" w:rsidRDefault="00F60ECD" w:rsidP="00F60E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1528E" wp14:editId="237905BA">
                <wp:simplePos x="0" y="0"/>
                <wp:positionH relativeFrom="column">
                  <wp:posOffset>-335280</wp:posOffset>
                </wp:positionH>
                <wp:positionV relativeFrom="paragraph">
                  <wp:posOffset>103505</wp:posOffset>
                </wp:positionV>
                <wp:extent cx="2611120" cy="843280"/>
                <wp:effectExtent l="0" t="0" r="17780" b="330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1120" cy="843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9B267" id="Straight Connector 23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8.15pt" to="179.2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DD7906" wp14:editId="6F78CDD1">
                <wp:simplePos x="0" y="0"/>
                <wp:positionH relativeFrom="column">
                  <wp:posOffset>2976880</wp:posOffset>
                </wp:positionH>
                <wp:positionV relativeFrom="paragraph">
                  <wp:posOffset>123825</wp:posOffset>
                </wp:positionV>
                <wp:extent cx="2966720" cy="817880"/>
                <wp:effectExtent l="0" t="0" r="24130" b="2032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6720" cy="81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A628B" id="Straight Connector 231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9.75pt" to="468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F60ECD" w:rsidRDefault="00F60ECD" w:rsidP="00F60ECD"/>
    <w:p w:rsidR="00F60ECD" w:rsidRDefault="00F60ECD" w:rsidP="00F60ECD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CC7D6" wp14:editId="360B086D">
                <wp:simplePos x="0" y="0"/>
                <wp:positionH relativeFrom="column">
                  <wp:posOffset>-673100</wp:posOffset>
                </wp:positionH>
                <wp:positionV relativeFrom="paragraph">
                  <wp:posOffset>288290</wp:posOffset>
                </wp:positionV>
                <wp:extent cx="514350" cy="504825"/>
                <wp:effectExtent l="0" t="0" r="19050" b="28575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48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4F5F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-53pt;margin-top:22.7pt;width:40.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4F1377" wp14:editId="54AA9C36">
                <wp:simplePos x="0" y="0"/>
                <wp:positionH relativeFrom="column">
                  <wp:posOffset>5618480</wp:posOffset>
                </wp:positionH>
                <wp:positionV relativeFrom="paragraph">
                  <wp:posOffset>283210</wp:posOffset>
                </wp:positionV>
                <wp:extent cx="848995" cy="837565"/>
                <wp:effectExtent l="0" t="0" r="27305" b="196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995" cy="837565"/>
                          <a:chOff x="0" y="0"/>
                          <a:chExt cx="848995" cy="837565"/>
                        </a:xfrm>
                      </wpg:grpSpPr>
                      <wps:wsp>
                        <wps:cNvPr id="210" name="Smiley Face 210"/>
                        <wps:cNvSpPr/>
                        <wps:spPr>
                          <a:xfrm>
                            <a:off x="137160" y="0"/>
                            <a:ext cx="514350" cy="5048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720"/>
                            <a:ext cx="84899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F1377" id="Group 17" o:spid="_x0000_s1029" style="position:absolute;margin-left:442.4pt;margin-top:22.3pt;width:66.85pt;height:65.95pt;z-index:251664384" coordsize="8489,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10" o:spid="_x0000_s1030" type="#_x0000_t96" style="position:absolute;left:1371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" fillcolor="#4472c4 [3204]" strokecolor="#1f3763 [1604]" strokeweight="1pt">
                  <v:stroke joinstyle="miter"/>
                </v:shape>
                <v:shape id="_x0000_s1031" type="#_x0000_t202" style="position:absolute;top:5537;width:848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F60ECD" w:rsidRDefault="00F60ECD" w:rsidP="00F60ECD">
                        <w:r>
                          <w:t>Applications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0ECD" w:rsidRDefault="00F60ECD" w:rsidP="00F60E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7B79C" wp14:editId="648B960A">
                <wp:simplePos x="0" y="0"/>
                <wp:positionH relativeFrom="column">
                  <wp:posOffset>1833880</wp:posOffset>
                </wp:positionH>
                <wp:positionV relativeFrom="paragraph">
                  <wp:posOffset>224987</wp:posOffset>
                </wp:positionV>
                <wp:extent cx="3967480" cy="895153"/>
                <wp:effectExtent l="0" t="0" r="3302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7480" cy="89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5627F" id="Straight Connector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pt,17.7pt" to="456.8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7EA94" wp14:editId="7CBF0DA6">
                <wp:simplePos x="0" y="0"/>
                <wp:positionH relativeFrom="column">
                  <wp:posOffset>-208280</wp:posOffset>
                </wp:positionH>
                <wp:positionV relativeFrom="paragraph">
                  <wp:posOffset>327660</wp:posOffset>
                </wp:positionV>
                <wp:extent cx="1122680" cy="711200"/>
                <wp:effectExtent l="0" t="0" r="2032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1C0A4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pt,25.8pt" to="1in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B89FF" wp14:editId="4669DCAB">
                <wp:simplePos x="0" y="0"/>
                <wp:positionH relativeFrom="column">
                  <wp:posOffset>3042920</wp:posOffset>
                </wp:positionH>
                <wp:positionV relativeFrom="paragraph">
                  <wp:posOffset>139700</wp:posOffset>
                </wp:positionV>
                <wp:extent cx="2804160" cy="35560"/>
                <wp:effectExtent l="0" t="0" r="3429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C0E14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pt,11pt" to="460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36E93" wp14:editId="43F5F12B">
                <wp:simplePos x="0" y="0"/>
                <wp:positionH relativeFrom="column">
                  <wp:posOffset>-233680</wp:posOffset>
                </wp:positionH>
                <wp:positionV relativeFrom="paragraph">
                  <wp:posOffset>129540</wp:posOffset>
                </wp:positionV>
                <wp:extent cx="2306320" cy="55880"/>
                <wp:effectExtent l="0" t="0" r="3683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32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48359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4pt,10.2pt" to="163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31CA73" wp14:editId="0A3070BA">
                <wp:simplePos x="0" y="0"/>
                <wp:positionH relativeFrom="column">
                  <wp:posOffset>1935480</wp:posOffset>
                </wp:positionH>
                <wp:positionV relativeFrom="paragraph">
                  <wp:posOffset>2540</wp:posOffset>
                </wp:positionV>
                <wp:extent cx="1244600" cy="716280"/>
                <wp:effectExtent l="0" t="0" r="1270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716280"/>
                          <a:chOff x="-10160" y="10160"/>
                          <a:chExt cx="1285240" cy="81788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-10160" y="1016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264160"/>
                            <a:ext cx="929640" cy="269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Book Event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1CA73" id="Group 6" o:spid="_x0000_s1032" style="position:absolute;margin-left:152.4pt;margin-top:.2pt;width:98pt;height:56.4pt;z-index:251665408;mso-width-relative:margin;mso-height-relative:margin" coordorigin="-101,101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">
                <v:oval id="Oval 19" o:spid="_x0000_s1033" style="position:absolute;left:-101;top:101;width:12851;height:8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</v:oval>
                <v:shape id="_x0000_s1034" type="#_x0000_t202" style="position:absolute;left:1828;top:2641;width:929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">
                  <v:textbox>
                    <w:txbxContent>
                      <w:p w:rsidR="00F60ECD" w:rsidRDefault="00F60ECD" w:rsidP="00F60ECD">
                        <w:r>
                          <w:t>Book Event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0ECD" w:rsidRDefault="00F60ECD" w:rsidP="00F60E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145F7" wp14:editId="51C60FFD">
                <wp:simplePos x="0" y="0"/>
                <wp:positionH relativeFrom="column">
                  <wp:posOffset>4511040</wp:posOffset>
                </wp:positionH>
                <wp:positionV relativeFrom="paragraph">
                  <wp:posOffset>113665</wp:posOffset>
                </wp:positionV>
                <wp:extent cx="1361440" cy="2057400"/>
                <wp:effectExtent l="0" t="0" r="2921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44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C96D7" id="Straight Connector 23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8.95pt" to="462.4pt,1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02F1B" wp14:editId="22FC029D">
                <wp:simplePos x="0" y="0"/>
                <wp:positionH relativeFrom="column">
                  <wp:posOffset>3200400</wp:posOffset>
                </wp:positionH>
                <wp:positionV relativeFrom="paragraph">
                  <wp:posOffset>22225</wp:posOffset>
                </wp:positionV>
                <wp:extent cx="2702560" cy="1285240"/>
                <wp:effectExtent l="0" t="0" r="2159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560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47626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.75pt" to="464.8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D18C7" wp14:editId="60AC58AB">
                <wp:simplePos x="0" y="0"/>
                <wp:positionH relativeFrom="leftMargin">
                  <wp:align>right</wp:align>
                </wp:positionH>
                <wp:positionV relativeFrom="paragraph">
                  <wp:posOffset>295275</wp:posOffset>
                </wp:positionV>
                <wp:extent cx="742950" cy="2838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ECD" w:rsidRDefault="00F60ECD" w:rsidP="00F60EC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18C7" id="Text Box 2" o:spid="_x0000_s1035" type="#_x0000_t202" style="position:absolute;margin-left:7.3pt;margin-top:23.25pt;width:58.5pt;height:22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">
                <v:textbox>
                  <w:txbxContent>
                    <w:p w:rsidR="00F60ECD" w:rsidRDefault="00F60ECD" w:rsidP="00F60EC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0ECD" w:rsidRDefault="00F60ECD" w:rsidP="00F60E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271CF" wp14:editId="7A64FC4B">
                <wp:simplePos x="0" y="0"/>
                <wp:positionH relativeFrom="column">
                  <wp:posOffset>-193040</wp:posOffset>
                </wp:positionH>
                <wp:positionV relativeFrom="paragraph">
                  <wp:posOffset>2134235</wp:posOffset>
                </wp:positionV>
                <wp:extent cx="3749040" cy="284480"/>
                <wp:effectExtent l="0" t="0" r="22860" b="2032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48397" id="Straight Connector 2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pt,168.05pt" to="280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F2FD13F" wp14:editId="387B0513">
                <wp:simplePos x="0" y="0"/>
                <wp:positionH relativeFrom="margin">
                  <wp:posOffset>3489960</wp:posOffset>
                </wp:positionH>
                <wp:positionV relativeFrom="paragraph">
                  <wp:posOffset>1788795</wp:posOffset>
                </wp:positionV>
                <wp:extent cx="1336040" cy="685800"/>
                <wp:effectExtent l="0" t="0" r="1651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040" cy="685800"/>
                          <a:chOff x="-10160" y="35560"/>
                          <a:chExt cx="1336040" cy="685800"/>
                        </a:xfrm>
                      </wpg:grpSpPr>
                      <wps:wsp>
                        <wps:cNvPr id="246" name="Oval 246"/>
                        <wps:cNvSpPr/>
                        <wps:spPr>
                          <a:xfrm>
                            <a:off x="-10160" y="35560"/>
                            <a:ext cx="133604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147320"/>
                            <a:ext cx="94996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Send Confirmation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FD13F" id="Group 13" o:spid="_x0000_s1036" style="position:absolute;margin-left:274.8pt;margin-top:140.85pt;width:105.2pt;height:54pt;z-index:251670528;mso-position-horizontal-relative:margin" coordorigin="-101,355" coordsize="13360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">
                <v:oval id="Oval 246" o:spid="_x0000_s1037" style="position:absolute;left:-101;top:355;width:1335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TU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MZ/A8E4+AXD0AAAD//wMAUEsBAi0AFAAGAAgAAAAhANvh9svuAAAAhQEAABMAAAAAAAAAAAAA&#10;AAAAAAAAAFtDb250ZW50X1R5cGVzXS54bWxQSwECLQAUAAYACAAAACEAWvQsW78AAAAVAQAACwAA&#10;AAAAAAAAAAAAAAAfAQAAX3JlbHMvLnJlbHNQSwECLQAUAAYACAAAACEARtB01MMAAADc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38" type="#_x0000_t202" style="position:absolute;left:1778;top:1473;width:9499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zu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y+hL8z8QjI9S8AAAD//wMAUEsBAi0AFAAGAAgAAAAhANvh9svuAAAAhQEAABMAAAAAAAAA&#10;AAAAAAAAAAAAAFtDb250ZW50X1R5cGVzXS54bWxQSwECLQAUAAYACAAAACEAWvQsW78AAAAVAQAA&#10;CwAAAAAAAAAAAAAAAAAfAQAAX3JlbHMvLnJlbHNQSwECLQAUAAYACAAAACEAa3Z87sYAAADcAAAA&#10;DwAAAAAAAAAAAAAAAAAHAgAAZHJzL2Rvd25yZXYueG1sUEsFBgAAAAADAAMAtwAAAPoCAAAAAA==&#10;">
                  <v:textbox>
                    <w:txbxContent>
                      <w:p w:rsidR="00F60ECD" w:rsidRDefault="00F60ECD" w:rsidP="00F60ECD">
                        <w:r>
                          <w:t>Send Confirmation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E83AA" wp14:editId="2A8E01D4">
                <wp:simplePos x="0" y="0"/>
                <wp:positionH relativeFrom="column">
                  <wp:posOffset>-325120</wp:posOffset>
                </wp:positionH>
                <wp:positionV relativeFrom="paragraph">
                  <wp:posOffset>2439035</wp:posOffset>
                </wp:positionV>
                <wp:extent cx="3307080" cy="670560"/>
                <wp:effectExtent l="0" t="0" r="2667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70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5A317" id="Straight Connector 31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192.05pt" to="234.8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E8D92A" wp14:editId="13DFEE1D">
                <wp:simplePos x="0" y="0"/>
                <wp:positionH relativeFrom="column">
                  <wp:posOffset>-71120</wp:posOffset>
                </wp:positionH>
                <wp:positionV relativeFrom="paragraph">
                  <wp:posOffset>3455035</wp:posOffset>
                </wp:positionV>
                <wp:extent cx="3418840" cy="904240"/>
                <wp:effectExtent l="0" t="0" r="29210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8840" cy="90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66C8D" id="Straight Connector 3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272.05pt" to="263.6pt,3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BE7773" wp14:editId="75F930FE">
                <wp:simplePos x="0" y="0"/>
                <wp:positionH relativeFrom="margin">
                  <wp:posOffset>2888615</wp:posOffset>
                </wp:positionH>
                <wp:positionV relativeFrom="paragraph">
                  <wp:posOffset>2855595</wp:posOffset>
                </wp:positionV>
                <wp:extent cx="1117600" cy="650240"/>
                <wp:effectExtent l="0" t="0" r="25400" b="1651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242" name="Oval 242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80" y="121920"/>
                            <a:ext cx="83820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Return Booking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E7773" id="Group 15" o:spid="_x0000_s1039" style="position:absolute;margin-left:227.45pt;margin-top:224.85pt;width:88pt;height:51.2pt;z-index:251669504;mso-position-horizontal-relative:margin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">
                <v:oval id="Oval 242" o:spid="_x0000_s1040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41" type="#_x0000_t202" style="position:absolute;left:1320;top:1219;width:8382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Xrt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R3A7E4+AXF0BAAD//wMAUEsBAi0AFAAGAAgAAAAhANvh9svuAAAAhQEAABMAAAAAAAAA&#10;AAAAAAAAAAAAAFtDb250ZW50X1R5cGVzXS54bWxQSwECLQAUAAYACAAAACEAWvQsW78AAAAVAQAA&#10;CwAAAAAAAAAAAAAAAAAfAQAAX3JlbHMvLnJlbHNQSwECLQAUAAYACAAAACEAFE167cYAAADcAAAA&#10;DwAAAAAAAAAAAAAAAAAHAgAAZHJzL2Rvd25yZXYueG1sUEsFBgAAAAADAAMAtwAAAPoCAAAAAA==&#10;">
                  <v:textbox>
                    <w:txbxContent>
                      <w:p w:rsidR="00F60ECD" w:rsidRDefault="00F60ECD" w:rsidP="00F60ECD">
                        <w:r>
                          <w:t>Return Booking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985A5" wp14:editId="7AE8F111">
                <wp:simplePos x="0" y="0"/>
                <wp:positionH relativeFrom="column">
                  <wp:posOffset>-259080</wp:posOffset>
                </wp:positionH>
                <wp:positionV relativeFrom="paragraph">
                  <wp:posOffset>3455035</wp:posOffset>
                </wp:positionV>
                <wp:extent cx="1463040" cy="741680"/>
                <wp:effectExtent l="0" t="0" r="2286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06FAD" id="Straight Connector 2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272.05pt" to="94.8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50931" wp14:editId="05EE8BEC">
                <wp:simplePos x="0" y="0"/>
                <wp:positionH relativeFrom="column">
                  <wp:posOffset>-172720</wp:posOffset>
                </wp:positionH>
                <wp:positionV relativeFrom="paragraph">
                  <wp:posOffset>2499995</wp:posOffset>
                </wp:positionV>
                <wp:extent cx="1569720" cy="782320"/>
                <wp:effectExtent l="0" t="0" r="3048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78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535B5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pt,196.85pt" to="110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7A9E86" wp14:editId="1A204097">
                <wp:simplePos x="0" y="0"/>
                <wp:positionH relativeFrom="column">
                  <wp:posOffset>1168400</wp:posOffset>
                </wp:positionH>
                <wp:positionV relativeFrom="paragraph">
                  <wp:posOffset>3053715</wp:posOffset>
                </wp:positionV>
                <wp:extent cx="1117600" cy="650240"/>
                <wp:effectExtent l="0" t="0" r="25400" b="1651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233" name="Oval 233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760" y="137160"/>
                            <a:ext cx="67056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Query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A9E86" id="Group 14" o:spid="_x0000_s1042" style="position:absolute;margin-left:92pt;margin-top:240.45pt;width:88pt;height:51.2pt;z-index:251667456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">
                <v:oval id="Oval 233" o:spid="_x0000_s1043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44" type="#_x0000_t202" style="position:absolute;left:2387;top:1371;width:6706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<v:textbox>
                    <w:txbxContent>
                      <w:p w:rsidR="00F60ECD" w:rsidRDefault="00F60ECD" w:rsidP="00F60ECD">
                        <w:r>
                          <w:t>Query 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AA663" wp14:editId="4AAE1362">
                <wp:simplePos x="0" y="0"/>
                <wp:positionH relativeFrom="column">
                  <wp:posOffset>-71120</wp:posOffset>
                </wp:positionH>
                <wp:positionV relativeFrom="paragraph">
                  <wp:posOffset>4491355</wp:posOffset>
                </wp:positionV>
                <wp:extent cx="4155440" cy="314960"/>
                <wp:effectExtent l="0" t="0" r="3556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5440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246BD" id="Straight Connector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353.65pt" to="321.6pt,3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2A7444" wp14:editId="5EBB0A20">
                <wp:simplePos x="0" y="0"/>
                <wp:positionH relativeFrom="column">
                  <wp:posOffset>3947160</wp:posOffset>
                </wp:positionH>
                <wp:positionV relativeFrom="paragraph">
                  <wp:posOffset>4374515</wp:posOffset>
                </wp:positionV>
                <wp:extent cx="1117600" cy="650240"/>
                <wp:effectExtent l="0" t="0" r="25400" b="1651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650240"/>
                          <a:chOff x="0" y="0"/>
                          <a:chExt cx="1117600" cy="650240"/>
                        </a:xfrm>
                      </wpg:grpSpPr>
                      <wps:wsp>
                        <wps:cNvPr id="238" name="Oval 238"/>
                        <wps:cNvSpPr/>
                        <wps:spPr>
                          <a:xfrm>
                            <a:off x="0" y="0"/>
                            <a:ext cx="11176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20" y="96520"/>
                            <a:ext cx="807720" cy="4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Query Booking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A7444" id="Group 28" o:spid="_x0000_s1045" style="position:absolute;margin-left:310.8pt;margin-top:344.45pt;width:88pt;height:51.2pt;z-index:251668480" coordsize="11176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">
                <v:oval id="Oval 238" o:spid="_x0000_s1046" style="position:absolute;width:11176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TZA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tfGM/EIyOUTAAD//wMAUEsBAi0AFAAGAAgAAAAhANvh9svuAAAAhQEAABMAAAAAAAAAAAAAAAAA&#10;AAAAAFtDb250ZW50X1R5cGVzXS54bWxQSwECLQAUAAYACAAAACEAWvQsW78AAAAVAQAACwAAAAAA&#10;AAAAAAAAAAAfAQAAX3JlbHMvLnJlbHNQSwECLQAUAAYACAAAACEAAAU2QMAAAADcAAAADwAAAAAA&#10;AAAAAAAAAAAHAgAAZHJzL2Rvd25yZXYueG1sUEsFBgAAAAADAAMAtwAAAPQCAAAAAA==&#10;" fillcolor="#4472c4 [3204]" strokecolor="#1f3763 [1604]" strokeweight="1pt">
                  <v:stroke joinstyle="miter"/>
                </v:oval>
                <v:shape id="_x0000_s1047" type="#_x0000_t202" style="position:absolute;left:1727;top:965;width:807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">
                  <v:textbox>
                    <w:txbxContent>
                      <w:p w:rsidR="00F60ECD" w:rsidRDefault="00F60ECD" w:rsidP="00F60ECD">
                        <w:r>
                          <w:t>Query Booking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805B05" wp14:editId="7F30B025">
                <wp:simplePos x="0" y="0"/>
                <wp:positionH relativeFrom="page">
                  <wp:align>left</wp:align>
                </wp:positionH>
                <wp:positionV relativeFrom="paragraph">
                  <wp:posOffset>4161155</wp:posOffset>
                </wp:positionV>
                <wp:extent cx="1204595" cy="889635"/>
                <wp:effectExtent l="0" t="0" r="14605" b="247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889635"/>
                          <a:chOff x="0" y="0"/>
                          <a:chExt cx="1204595" cy="889635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9440"/>
                            <a:ext cx="1204595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3D396E" w:rsidP="00F60ECD"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miley Face 12"/>
                        <wps:cNvSpPr/>
                        <wps:spPr>
                          <a:xfrm>
                            <a:off x="36576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05B05" id="Group 25" o:spid="_x0000_s1048" style="position:absolute;margin-left:0;margin-top:327.65pt;width:94.85pt;height:70.05pt;z-index:251663360;mso-position-horizontal:left;mso-position-horizontal-relative:page" coordsize="120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">
                <v:shape id="_x0000_s1049" type="#_x0000_t202" style="position:absolute;top:5994;width:12045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F60ECD" w:rsidRDefault="003D396E" w:rsidP="00F60ECD">
                        <w:r>
                          <w:t>Database</w:t>
                        </w:r>
                      </w:p>
                    </w:txbxContent>
                  </v:textbox>
                </v:shape>
                <v:shape id="Smiley Face 12" o:spid="_x0000_s1050" type="#_x0000_t96" style="position:absolute;left:3657;width:514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" fillcolor="#5b9bd5" strokecolor="#41719c" strokeweight="1pt">
                  <v:stroke joinstyle="miter"/>
                </v:shape>
                <w10:wrap anchorx="page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E279C6" wp14:editId="50665DFF">
                <wp:simplePos x="0" y="0"/>
                <wp:positionH relativeFrom="column">
                  <wp:posOffset>-218440</wp:posOffset>
                </wp:positionH>
                <wp:positionV relativeFrom="paragraph">
                  <wp:posOffset>1265555</wp:posOffset>
                </wp:positionV>
                <wp:extent cx="2550160" cy="1112520"/>
                <wp:effectExtent l="0" t="0" r="2159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16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8D353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99.65pt" to="183.6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30DAE7" wp14:editId="274A8C89">
                <wp:simplePos x="0" y="0"/>
                <wp:positionH relativeFrom="leftMargin">
                  <wp:align>right</wp:align>
                </wp:positionH>
                <wp:positionV relativeFrom="paragraph">
                  <wp:posOffset>2185035</wp:posOffset>
                </wp:positionV>
                <wp:extent cx="800100" cy="1019810"/>
                <wp:effectExtent l="0" t="0" r="19050" b="279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19810"/>
                          <a:chOff x="0" y="0"/>
                          <a:chExt cx="800100" cy="1019810"/>
                        </a:xfrm>
                      </wpg:grpSpPr>
                      <wps:wsp>
                        <wps:cNvPr id="9" name="Smiley Face 9"/>
                        <wps:cNvSpPr/>
                        <wps:spPr>
                          <a:xfrm>
                            <a:off x="142240" y="0"/>
                            <a:ext cx="514350" cy="504825"/>
                          </a:xfrm>
                          <a:prstGeom prst="smileyFac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80010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Cloud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0DAE7" id="Group 16" o:spid="_x0000_s1051" style="position:absolute;margin-left:11.8pt;margin-top:172.05pt;width:63pt;height:80.3pt;z-index:251662336;mso-position-horizontal:right;mso-position-horizontal-relative:left-margin-area" coordsize="8001,1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">
                <v:shape id="Smiley Face 9" o:spid="_x0000_s1052" type="#_x0000_t96" style="position:absolute;left:1422;width:514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" fillcolor="#5b9bd5" strokecolor="#41719c" strokeweight="1pt">
                  <v:stroke joinstyle="miter"/>
                </v:shape>
                <v:shape id="_x0000_s1053" type="#_x0000_t202" style="position:absolute;top:5435;width:800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F60ECD" w:rsidRDefault="00F60ECD" w:rsidP="00F60ECD">
                        <w:r>
                          <w:t>Cloud Server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FE3B96" wp14:editId="4140D5D7">
                <wp:simplePos x="0" y="0"/>
                <wp:positionH relativeFrom="margin">
                  <wp:align>center</wp:align>
                </wp:positionH>
                <wp:positionV relativeFrom="paragraph">
                  <wp:posOffset>925195</wp:posOffset>
                </wp:positionV>
                <wp:extent cx="1092200" cy="650240"/>
                <wp:effectExtent l="0" t="0" r="12700" b="165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50240"/>
                          <a:chOff x="0" y="0"/>
                          <a:chExt cx="1092200" cy="650240"/>
                        </a:xfrm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0" y="0"/>
                            <a:ext cx="1092200" cy="650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" y="106680"/>
                            <a:ext cx="655320" cy="42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Book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E3B96" id="Group 7" o:spid="_x0000_s1054" style="position:absolute;margin-left:0;margin-top:72.85pt;width:86pt;height:51.2pt;z-index:251671552;mso-position-horizontal:center;mso-position-horizontal-relative:margin" coordsize="10922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">
                <v:oval id="Oval 252" o:spid="_x0000_s1055" style="position:absolute;width:10922;height:6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uQK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aQzlK4n4lHQK7+AQAA//8DAFBLAQItABQABgAIAAAAIQDb4fbL7gAAAIUBAAATAAAAAAAAAAAA&#10;AAAAAAAAAABbQ29udGVudF9UeXBlc10ueG1sUEsBAi0AFAAGAAgAAAAhAFr0LFu/AAAAFQEAAAsA&#10;AAAAAAAAAAAAAAAAHwEAAF9yZWxzLy5yZWxzUEsBAi0AFAAGAAgAAAAhALwy5Ar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56" type="#_x0000_t202" style="position:absolute;left:2133;top:1066;width:6553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<v:textbox>
                    <w:txbxContent>
                      <w:p w:rsidR="00F60ECD" w:rsidRDefault="00F60ECD" w:rsidP="00F60ECD">
                        <w:r>
                          <w:t>Book Request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F5865C1" wp14:editId="2D449659">
                <wp:simplePos x="0" y="0"/>
                <wp:positionH relativeFrom="column">
                  <wp:posOffset>690880</wp:posOffset>
                </wp:positionH>
                <wp:positionV relativeFrom="paragraph">
                  <wp:posOffset>341630</wp:posOffset>
                </wp:positionV>
                <wp:extent cx="1285240" cy="817880"/>
                <wp:effectExtent l="0" t="0" r="10160" b="203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240" cy="817880"/>
                          <a:chOff x="0" y="0"/>
                          <a:chExt cx="1285240" cy="81788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285240" cy="817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" y="182880"/>
                            <a:ext cx="929640" cy="472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0ECD" w:rsidRDefault="00F60ECD" w:rsidP="00F60ECD">
                              <w:r>
                                <w:t>Select Time &amp; Day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865C1" id="Group 5" o:spid="_x0000_s1057" style="position:absolute;margin-left:54.4pt;margin-top:26.9pt;width:101.2pt;height:64.4pt;z-index:251672576" coordsize="12852,8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">
                <v:oval id="Oval 2" o:spid="_x0000_s1058" style="position:absolute;width:12852;height:8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59" type="#_x0000_t202" style="position:absolute;left:1676;top:1828;width:9296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F60ECD" w:rsidRDefault="00F60ECD" w:rsidP="00F60ECD">
                        <w:r>
                          <w:t>Select Time &amp; Day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bookmarkEnd w:id="59"/>
    <w:p w:rsidR="00184278" w:rsidRDefault="00184278" w:rsidP="00F60ECD"/>
    <w:sectPr w:rsidR="0018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227" w:rsidRDefault="00505227" w:rsidP="00505227">
      <w:pPr>
        <w:spacing w:after="0" w:line="240" w:lineRule="auto"/>
      </w:pPr>
      <w:r>
        <w:separator/>
      </w:r>
    </w:p>
  </w:endnote>
  <w:endnote w:type="continuationSeparator" w:id="0">
    <w:p w:rsidR="00505227" w:rsidRDefault="00505227" w:rsidP="00505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227" w:rsidRDefault="00505227" w:rsidP="00505227">
      <w:pPr>
        <w:spacing w:after="0" w:line="240" w:lineRule="auto"/>
      </w:pPr>
      <w:r>
        <w:separator/>
      </w:r>
    </w:p>
  </w:footnote>
  <w:footnote w:type="continuationSeparator" w:id="0">
    <w:p w:rsidR="00505227" w:rsidRDefault="00505227" w:rsidP="00505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844"/>
    <w:multiLevelType w:val="hybridMultilevel"/>
    <w:tmpl w:val="C3D8BBFC"/>
    <w:lvl w:ilvl="0" w:tplc="7D4E782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0A3C"/>
    <w:multiLevelType w:val="hybridMultilevel"/>
    <w:tmpl w:val="A228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E40C7"/>
    <w:multiLevelType w:val="hybridMultilevel"/>
    <w:tmpl w:val="9F4244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22D5D"/>
    <w:multiLevelType w:val="hybridMultilevel"/>
    <w:tmpl w:val="0AC2EE3C"/>
    <w:lvl w:ilvl="0" w:tplc="EDFA3B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E6B6B"/>
    <w:multiLevelType w:val="hybridMultilevel"/>
    <w:tmpl w:val="8BF225F6"/>
    <w:lvl w:ilvl="0" w:tplc="D4D21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31D0"/>
    <w:multiLevelType w:val="hybridMultilevel"/>
    <w:tmpl w:val="6C1A87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D0E7C"/>
    <w:multiLevelType w:val="hybridMultilevel"/>
    <w:tmpl w:val="D1AC4D32"/>
    <w:lvl w:ilvl="0" w:tplc="5434C3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casey">
    <w15:presenceInfo w15:providerId="Windows Live" w15:userId="d62e883f14a76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C7"/>
    <w:rsid w:val="0000787D"/>
    <w:rsid w:val="0001437C"/>
    <w:rsid w:val="000340C7"/>
    <w:rsid w:val="00036E88"/>
    <w:rsid w:val="00095E56"/>
    <w:rsid w:val="00184278"/>
    <w:rsid w:val="001B3B21"/>
    <w:rsid w:val="002410AD"/>
    <w:rsid w:val="003B607C"/>
    <w:rsid w:val="003D396E"/>
    <w:rsid w:val="00414FAB"/>
    <w:rsid w:val="00505227"/>
    <w:rsid w:val="0055312C"/>
    <w:rsid w:val="00651AA2"/>
    <w:rsid w:val="006846D7"/>
    <w:rsid w:val="007661A2"/>
    <w:rsid w:val="008044F3"/>
    <w:rsid w:val="008300B9"/>
    <w:rsid w:val="008A4057"/>
    <w:rsid w:val="00A81177"/>
    <w:rsid w:val="00AA0401"/>
    <w:rsid w:val="00AB6AF2"/>
    <w:rsid w:val="00AE10BA"/>
    <w:rsid w:val="00B9416A"/>
    <w:rsid w:val="00BC4A86"/>
    <w:rsid w:val="00C20B4E"/>
    <w:rsid w:val="00D63288"/>
    <w:rsid w:val="00DA6334"/>
    <w:rsid w:val="00F60ECD"/>
    <w:rsid w:val="00F8728C"/>
    <w:rsid w:val="00F902A2"/>
    <w:rsid w:val="00FA39CA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720AC"/>
  <w15:chartTrackingRefBased/>
  <w15:docId w15:val="{8738C705-D91D-4387-B1E9-16B626E2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27"/>
  </w:style>
  <w:style w:type="paragraph" w:styleId="Footer">
    <w:name w:val="footer"/>
    <w:basedOn w:val="Normal"/>
    <w:link w:val="FooterChar"/>
    <w:uiPriority w:val="99"/>
    <w:unhideWhenUsed/>
    <w:rsid w:val="00505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casey</dc:creator>
  <cp:keywords/>
  <dc:description/>
  <cp:lastModifiedBy>martin casey</cp:lastModifiedBy>
  <cp:revision>29</cp:revision>
  <dcterms:created xsi:type="dcterms:W3CDTF">2017-10-03T20:47:00Z</dcterms:created>
  <dcterms:modified xsi:type="dcterms:W3CDTF">2017-10-10T21:43:00Z</dcterms:modified>
</cp:coreProperties>
</file>