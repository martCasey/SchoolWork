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373" w:rsidRPr="00407C0A" w:rsidRDefault="004004D2" w:rsidP="00693373">
      <w:pPr>
        <w:rPr>
          <w:b/>
        </w:rPr>
      </w:pPr>
      <w:bookmarkStart w:id="0" w:name="_Hlk494882144"/>
      <w:r w:rsidRPr="00407C0A">
        <w:rPr>
          <w:b/>
        </w:rPr>
        <w:t xml:space="preserve">Use Case </w:t>
      </w:r>
      <w:ins w:id="1" w:author="martin casey" w:date="2017-10-10T19:34:00Z">
        <w:r w:rsidR="00E27051">
          <w:rPr>
            <w:b/>
          </w:rPr>
          <w:t>3</w:t>
        </w:r>
      </w:ins>
      <w:del w:id="2" w:author="martin casey" w:date="2017-10-10T19:34:00Z">
        <w:r w:rsidRPr="00407C0A" w:rsidDel="00E27051">
          <w:rPr>
            <w:b/>
          </w:rPr>
          <w:delText>4</w:delText>
        </w:r>
      </w:del>
      <w:r w:rsidR="00A91502" w:rsidRPr="00407C0A">
        <w:rPr>
          <w:b/>
        </w:rPr>
        <w:t>: Register Organisation</w:t>
      </w:r>
    </w:p>
    <w:p w:rsidR="00693373" w:rsidRDefault="00693373" w:rsidP="00693373"/>
    <w:p w:rsidR="00693373" w:rsidRDefault="00693373" w:rsidP="00693373"/>
    <w:tbl>
      <w:tblPr>
        <w:tblW w:w="90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8"/>
        <w:gridCol w:w="6961"/>
      </w:tblGrid>
      <w:tr w:rsidR="00693373" w:rsidRPr="00EA496F" w:rsidTr="0004264F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693373" w:rsidP="0004264F">
            <w:r w:rsidRPr="00EA496F">
              <w:t>Use Case Element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693373" w:rsidP="0004264F">
            <w:pPr>
              <w:widowControl w:val="0"/>
              <w:spacing w:line="240" w:lineRule="auto"/>
            </w:pPr>
            <w:r>
              <w:t xml:space="preserve">The </w:t>
            </w:r>
            <w:r w:rsidR="00A91502">
              <w:t>business user wants to register their organisation onto the application.</w:t>
            </w:r>
          </w:p>
        </w:tc>
      </w:tr>
      <w:tr w:rsidR="00693373" w:rsidRPr="00EA496F" w:rsidTr="0004264F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693373" w:rsidP="0004264F">
            <w:r w:rsidRPr="00EA496F">
              <w:t>Use Case Number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A91502" w:rsidP="0004264F">
            <w:pPr>
              <w:widowControl w:val="0"/>
              <w:spacing w:line="240" w:lineRule="auto"/>
            </w:pPr>
            <w:r>
              <w:t>4</w:t>
            </w:r>
          </w:p>
        </w:tc>
      </w:tr>
      <w:tr w:rsidR="00693373" w:rsidRPr="00EA496F" w:rsidTr="0004264F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693373" w:rsidP="0004264F">
            <w:r w:rsidRPr="00EA496F">
              <w:t>Application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A91502" w:rsidP="0004264F">
            <w:pPr>
              <w:widowControl w:val="0"/>
              <w:spacing w:line="240" w:lineRule="auto"/>
            </w:pPr>
            <w:r>
              <w:t>The function relates to the cloud server</w:t>
            </w:r>
          </w:p>
        </w:tc>
      </w:tr>
      <w:tr w:rsidR="00693373" w:rsidRPr="00EA496F" w:rsidTr="0004264F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693373" w:rsidP="0004264F">
            <w:r w:rsidRPr="00EA496F">
              <w:t>Use Case Name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DD6EA9" w:rsidP="0004264F">
            <w:pPr>
              <w:widowControl w:val="0"/>
              <w:spacing w:line="240" w:lineRule="auto"/>
            </w:pPr>
            <w:r>
              <w:t>Register Organisation</w:t>
            </w:r>
          </w:p>
        </w:tc>
      </w:tr>
      <w:tr w:rsidR="00693373" w:rsidRPr="00EA496F" w:rsidTr="0004264F">
        <w:trPr>
          <w:trHeight w:val="935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693373" w:rsidP="0004264F">
            <w:r w:rsidRPr="00EA496F">
              <w:t>Use Case Description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DD6EA9" w:rsidP="0004264F">
            <w:pPr>
              <w:widowControl w:val="0"/>
              <w:spacing w:line="240" w:lineRule="auto"/>
            </w:pPr>
            <w:r>
              <w:t>A business user is made aware of the application and wishes to register their organisation on the application</w:t>
            </w:r>
            <w:r w:rsidR="00BD707E">
              <w:t xml:space="preserve"> with a business account</w:t>
            </w:r>
            <w:r>
              <w:t>, so that users of the application can be informed of events the organisation hosts in the community.</w:t>
            </w:r>
          </w:p>
        </w:tc>
      </w:tr>
      <w:tr w:rsidR="00693373" w:rsidRPr="00EA496F" w:rsidTr="0004264F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693373" w:rsidP="0004264F">
            <w:r w:rsidRPr="00EA496F">
              <w:t>Primary Actor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DD6EA9" w:rsidP="0004264F">
            <w:pPr>
              <w:widowControl w:val="0"/>
              <w:spacing w:line="240" w:lineRule="auto"/>
            </w:pPr>
            <w:r>
              <w:t>The business user trying to register their organisation on the application.</w:t>
            </w:r>
          </w:p>
        </w:tc>
      </w:tr>
      <w:tr w:rsidR="00693373" w:rsidRPr="00EA496F" w:rsidTr="0004264F">
        <w:trPr>
          <w:trHeight w:val="672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693373" w:rsidP="0004264F">
            <w:r w:rsidRPr="00EA496F">
              <w:t>Precondition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EA9" w:rsidRPr="00EA496F" w:rsidRDefault="00DD6EA9" w:rsidP="00C707B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business user must have access to the internet.</w:t>
            </w:r>
          </w:p>
        </w:tc>
      </w:tr>
      <w:tr w:rsidR="00693373" w:rsidRPr="00EA496F" w:rsidTr="0004264F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693373" w:rsidP="0004264F">
            <w:r w:rsidRPr="00EA496F">
              <w:t>Trigger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373" w:rsidRPr="00EA496F" w:rsidRDefault="00D6532E" w:rsidP="0004264F">
            <w:pPr>
              <w:widowControl w:val="0"/>
              <w:spacing w:line="240" w:lineRule="auto"/>
            </w:pPr>
            <w:r>
              <w:t>The business when on the registration page clicks the create business account link.</w:t>
            </w:r>
          </w:p>
        </w:tc>
      </w:tr>
      <w:tr w:rsidR="001133A9" w:rsidRPr="00EA496F" w:rsidTr="0004264F">
        <w:trPr>
          <w:trHeight w:val="3449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A9" w:rsidRPr="00EA496F" w:rsidRDefault="001133A9" w:rsidP="001133A9">
            <w:r w:rsidRPr="00EA496F">
              <w:t>Basic Flow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0BF" w:rsidRPr="00E37DAA" w:rsidRDefault="002800BF" w:rsidP="002800B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3" w:author="martin casey" w:date="2017-10-10T19:30:00Z"/>
              </w:rPr>
            </w:pPr>
            <w:ins w:id="4" w:author="martin casey" w:date="2017-10-10T19:30:00Z">
              <w:r>
                <w:t>The business user, when on the registration page clicks the link to create a business account.</w:t>
              </w:r>
            </w:ins>
          </w:p>
          <w:p w:rsidR="002800BF" w:rsidRDefault="002800BF" w:rsidP="002800B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5" w:author="martin casey" w:date="2017-10-10T19:30:00Z"/>
              </w:rPr>
            </w:pPr>
            <w:ins w:id="6" w:author="martin casey" w:date="2017-10-10T19:30:00Z">
              <w:r>
                <w:t>The business user fills out a form on the application, detailing information about their organisation, such as name, location, and activities hosted.</w:t>
              </w:r>
            </w:ins>
          </w:p>
          <w:p w:rsidR="002800BF" w:rsidRDefault="002800BF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7" w:author="martin casey" w:date="2017-10-10T19:31:00Z"/>
              </w:rPr>
            </w:pPr>
            <w:ins w:id="8" w:author="martin casey" w:date="2017-10-10T19:31:00Z">
              <w:r>
                <w:t>The application sends a query request to the database using the information provided in the registration form.</w:t>
              </w:r>
            </w:ins>
          </w:p>
          <w:p w:rsidR="002800BF" w:rsidRDefault="002800BF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9" w:author="martin casey" w:date="2017-10-10T19:31:00Z"/>
              </w:rPr>
            </w:pPr>
            <w:ins w:id="10" w:author="martin casey" w:date="2017-10-10T19:31:00Z">
              <w:r>
                <w:t>The database creates a new record in its organisations table.</w:t>
              </w:r>
            </w:ins>
          </w:p>
          <w:p w:rsidR="002800BF" w:rsidRDefault="002800BF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11" w:author="martin casey" w:date="2017-10-10T19:32:00Z"/>
              </w:rPr>
            </w:pPr>
            <w:ins w:id="12" w:author="martin casey" w:date="2017-10-10T19:32:00Z">
              <w:r>
                <w:t>The database returns the new record to the application.</w:t>
              </w:r>
            </w:ins>
          </w:p>
          <w:p w:rsidR="002800BF" w:rsidRDefault="002800BF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ns w:id="13" w:author="martin casey" w:date="2017-10-10T19:30:00Z"/>
              </w:rPr>
            </w:pPr>
            <w:ins w:id="14" w:author="martin casey" w:date="2017-10-10T19:32:00Z">
              <w:r>
                <w:t>The application displays a ‘Confirmed Registration’ message to the business user.</w:t>
              </w:r>
            </w:ins>
          </w:p>
          <w:p w:rsidR="001133A9" w:rsidRPr="00E37DAA" w:rsidDel="002800BF" w:rsidRDefault="001133A9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15" w:author="martin casey" w:date="2017-10-10T19:33:00Z"/>
              </w:rPr>
            </w:pPr>
            <w:del w:id="16" w:author="martin casey" w:date="2017-10-10T19:33:00Z">
              <w:r w:rsidDel="002800BF">
                <w:delText>The business when on the registration page clicks the link to create a business account.</w:delText>
              </w:r>
            </w:del>
          </w:p>
          <w:p w:rsidR="001133A9" w:rsidDel="002800BF" w:rsidRDefault="001133A9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17" w:author="martin casey" w:date="2017-10-10T19:33:00Z"/>
              </w:rPr>
            </w:pPr>
            <w:del w:id="18" w:author="martin casey" w:date="2017-10-10T19:33:00Z">
              <w:r w:rsidDel="002800BF">
                <w:delText>The business user fills out a form on the application, detailing information about their organisation, such as name, location, and activities hosted.</w:delText>
              </w:r>
            </w:del>
          </w:p>
          <w:p w:rsidR="001133A9" w:rsidDel="002800BF" w:rsidRDefault="001133A9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19" w:author="martin casey" w:date="2017-10-10T19:33:00Z"/>
              </w:rPr>
            </w:pPr>
            <w:del w:id="20" w:author="martin casey" w:date="2017-10-10T19:33:00Z">
              <w:r w:rsidDel="002800BF">
                <w:delText>The application sends the information from the form to the cloud server.</w:delText>
              </w:r>
            </w:del>
          </w:p>
          <w:p w:rsidR="001133A9" w:rsidDel="002800BF" w:rsidRDefault="001133A9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1" w:author="martin casey" w:date="2017-10-10T19:33:00Z"/>
              </w:rPr>
            </w:pPr>
            <w:del w:id="22" w:author="martin casey" w:date="2017-10-10T19:33:00Z">
              <w:r w:rsidDel="002800BF">
                <w:delText>The cloud server sends the information of the form to the database, to be processed.</w:delText>
              </w:r>
            </w:del>
          </w:p>
          <w:p w:rsidR="001133A9" w:rsidDel="002800BF" w:rsidRDefault="001133A9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3" w:author="martin casey" w:date="2017-10-10T19:33:00Z"/>
              </w:rPr>
            </w:pPr>
            <w:del w:id="24" w:author="martin casey" w:date="2017-10-10T19:33:00Z">
              <w:r w:rsidDel="002800BF">
                <w:delText xml:space="preserve">The database processes the information and creates a new </w:delText>
              </w:r>
              <w:r w:rsidDel="002800BF">
                <w:lastRenderedPageBreak/>
                <w:delText>organisation account where it stores the information.</w:delText>
              </w:r>
            </w:del>
          </w:p>
          <w:p w:rsidR="001133A9" w:rsidDel="002800BF" w:rsidRDefault="001133A9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5" w:author="martin casey" w:date="2017-10-10T19:33:00Z"/>
              </w:rPr>
            </w:pPr>
            <w:del w:id="26" w:author="martin casey" w:date="2017-10-10T19:33:00Z">
              <w:r w:rsidDel="002800BF">
                <w:delText>The database informs the cloud server that a new organisation account has been created.</w:delText>
              </w:r>
            </w:del>
          </w:p>
          <w:p w:rsidR="001133A9" w:rsidDel="002800BF" w:rsidRDefault="001133A9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7" w:author="martin casey" w:date="2017-10-10T19:33:00Z"/>
              </w:rPr>
            </w:pPr>
            <w:del w:id="28" w:author="martin casey" w:date="2017-10-10T19:33:00Z">
              <w:r w:rsidDel="002800BF">
                <w:delText>The cloud server sends a confirmation message to the application, informing the application that a new organisation account had been made.</w:delText>
              </w:r>
            </w:del>
          </w:p>
          <w:p w:rsidR="001133A9" w:rsidRPr="00E37DAA" w:rsidRDefault="001133A9" w:rsidP="001133A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del w:id="29" w:author="martin casey" w:date="2017-10-10T19:33:00Z">
              <w:r w:rsidDel="002800BF">
                <w:delText>The application informs the business user that their organisation is now registered on the application.</w:delText>
              </w:r>
            </w:del>
          </w:p>
        </w:tc>
      </w:tr>
      <w:tr w:rsidR="001133A9" w:rsidRPr="00EA496F" w:rsidTr="0004264F">
        <w:trPr>
          <w:trHeight w:val="119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3A9" w:rsidRPr="00EA496F" w:rsidRDefault="001133A9" w:rsidP="001133A9">
            <w:r w:rsidRPr="00EA496F">
              <w:lastRenderedPageBreak/>
              <w:t>Alternate Flows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970" w:rsidRDefault="006E7970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ins w:id="30" w:author="martin casey" w:date="2017-10-10T19:33:00Z"/>
              </w:rPr>
              <w:pPrChange w:id="31" w:author="martin casey" w:date="2017-10-10T19:34:00Z">
                <w:pPr>
                  <w:pStyle w:val="ListParagraph"/>
                  <w:widowControl w:val="0"/>
                  <w:numPr>
                    <w:numId w:val="4"/>
                  </w:numPr>
                  <w:spacing w:line="240" w:lineRule="auto"/>
                  <w:ind w:hanging="360"/>
                </w:pPr>
              </w:pPrChange>
            </w:pPr>
            <w:ins w:id="32" w:author="martin casey" w:date="2017-10-10T19:33:00Z">
              <w:r>
                <w:t>The application has reached the specified limit of the number of servers it can expand to, so the database is unable to create a new organisation record due to storage issues.</w:t>
              </w:r>
            </w:ins>
          </w:p>
          <w:p w:rsidR="001133A9" w:rsidRPr="00EA496F" w:rsidRDefault="001133A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pPrChange w:id="33" w:author="martin casey" w:date="2017-10-10T19:34:00Z">
                <w:pPr>
                  <w:pStyle w:val="ListParagraph"/>
                  <w:widowControl w:val="0"/>
                  <w:numPr>
                    <w:numId w:val="4"/>
                  </w:numPr>
                  <w:spacing w:line="240" w:lineRule="auto"/>
                  <w:ind w:hanging="360"/>
                </w:pPr>
              </w:pPrChange>
            </w:pPr>
            <w:del w:id="34" w:author="martin casey" w:date="2017-10-10T19:34:00Z">
              <w:r w:rsidDel="006E7970">
                <w:delText>The organisation could not be logged if the cloud service runs into a scaling issue, in where it becomes unable to increase the amount of data it stores due to a limit placed on the service by the owner of the cloud account for financial reasons.</w:delText>
              </w:r>
            </w:del>
          </w:p>
        </w:tc>
      </w:tr>
    </w:tbl>
    <w:p w:rsidR="00693373" w:rsidRDefault="00693373" w:rsidP="00693373">
      <w:bookmarkStart w:id="35" w:name="_GoBack"/>
    </w:p>
    <w:p w:rsidR="00693373" w:rsidRDefault="00693373" w:rsidP="00693373"/>
    <w:p w:rsidR="00693373" w:rsidRDefault="00693373" w:rsidP="00693373"/>
    <w:p w:rsidR="00195397" w:rsidRDefault="00195397" w:rsidP="00195397">
      <w:r>
        <w:t>Use Case: Register Organisation</w:t>
      </w:r>
    </w:p>
    <w:p w:rsidR="00195397" w:rsidRDefault="00195397" w:rsidP="0019539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6718A" wp14:editId="20AE5B94">
                <wp:simplePos x="0" y="0"/>
                <wp:positionH relativeFrom="margin">
                  <wp:posOffset>391160</wp:posOffset>
                </wp:positionH>
                <wp:positionV relativeFrom="paragraph">
                  <wp:posOffset>34290</wp:posOffset>
                </wp:positionV>
                <wp:extent cx="4890135" cy="7098030"/>
                <wp:effectExtent l="0" t="0" r="24765" b="266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7098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397" w:rsidRDefault="00195397" w:rsidP="0019539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6718A" id="Rectangle 237" o:spid="_x0000_s1026" style="position:absolute;margin-left:30.8pt;margin-top:2.7pt;width:385.05pt;height:55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" fillcolor="white [3201]" strokecolor="#4472c4 [3204]" strokeweight="1pt">
                <v:textbox>
                  <w:txbxContent>
                    <w:p w:rsidR="00195397" w:rsidRDefault="00195397" w:rsidP="0019539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5397" w:rsidRDefault="00195397" w:rsidP="0019539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FC0931" wp14:editId="6EF98CA1">
                <wp:simplePos x="0" y="0"/>
                <wp:positionH relativeFrom="column">
                  <wp:posOffset>2143760</wp:posOffset>
                </wp:positionH>
                <wp:positionV relativeFrom="paragraph">
                  <wp:posOffset>48259</wp:posOffset>
                </wp:positionV>
                <wp:extent cx="1351280" cy="746761"/>
                <wp:effectExtent l="0" t="0" r="20320" b="1524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280" cy="746761"/>
                          <a:chOff x="0" y="-18189"/>
                          <a:chExt cx="1280470" cy="668429"/>
                        </a:xfrm>
                      </wpg:grpSpPr>
                      <wps:wsp>
                        <wps:cNvPr id="254" name="Oval 254"/>
                        <wps:cNvSpPr/>
                        <wps:spPr>
                          <a:xfrm>
                            <a:off x="0" y="-18189"/>
                            <a:ext cx="1280470" cy="6684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40" y="106680"/>
                            <a:ext cx="8839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Display Registration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C0931" id="Group 241" o:spid="_x0000_s1027" style="position:absolute;margin-left:168.8pt;margin-top:3.8pt;width:106.4pt;height:58.8pt;z-index:251666432;mso-width-relative:margin;mso-height-relative:margin" coordorigin=",-181" coordsize="12804,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">
                <v:oval id="Oval 254" o:spid="_x0000_s1028" style="position:absolute;top:-181;width:12804;height: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9nl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b/Z+IRkOs/AAAA//8DAFBLAQItABQABgAIAAAAIQDb4fbL7gAAAIUBAAATAAAAAAAAAAAA&#10;AAAAAAAAAABbQ29udGVudF9UeXBlc10ueG1sUEsBAi0AFAAGAAgAAAAhAFr0LFu/AAAAFQEAAAsA&#10;AAAAAAAAAAAAAAAAHwEAAF9yZWxzLy5yZWxzUEsBAi0AFAAGAAgAAAAhAFyX2eXEAAAA3AAAAA8A&#10;AAAAAAAAAAAAAAAABwIAAGRycy9kb3ducmV2LnhtbFBLBQYAAAAAAwADALcAAAD4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184;top:1066;width:8839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<v:textbox>
                    <w:txbxContent>
                      <w:p w:rsidR="00195397" w:rsidRDefault="00195397" w:rsidP="00195397">
                        <w:r>
                          <w:t>Display Registration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5397" w:rsidRDefault="00195397" w:rsidP="0019539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4ED54" wp14:editId="4A619EA2">
                <wp:simplePos x="0" y="0"/>
                <wp:positionH relativeFrom="column">
                  <wp:posOffset>-335280</wp:posOffset>
                </wp:positionH>
                <wp:positionV relativeFrom="paragraph">
                  <wp:posOffset>103505</wp:posOffset>
                </wp:positionV>
                <wp:extent cx="2611120" cy="843280"/>
                <wp:effectExtent l="0" t="0" r="17780" b="3302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120" cy="84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E5E2B" id="Straight Connector 19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8.15pt" to="179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F9514" wp14:editId="56D6ED24">
                <wp:simplePos x="0" y="0"/>
                <wp:positionH relativeFrom="column">
                  <wp:posOffset>2976880</wp:posOffset>
                </wp:positionH>
                <wp:positionV relativeFrom="paragraph">
                  <wp:posOffset>123825</wp:posOffset>
                </wp:positionV>
                <wp:extent cx="2966720" cy="817880"/>
                <wp:effectExtent l="0" t="0" r="24130" b="203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67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FE02D" id="Straight Connector 193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9.75pt" to="468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195397" w:rsidRDefault="00195397" w:rsidP="00195397"/>
    <w:p w:rsidR="00195397" w:rsidRDefault="00195397" w:rsidP="0019539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465DB" wp14:editId="56D44BFD">
                <wp:simplePos x="0" y="0"/>
                <wp:positionH relativeFrom="column">
                  <wp:posOffset>-673100</wp:posOffset>
                </wp:positionH>
                <wp:positionV relativeFrom="paragraph">
                  <wp:posOffset>288290</wp:posOffset>
                </wp:positionV>
                <wp:extent cx="514350" cy="504825"/>
                <wp:effectExtent l="0" t="0" r="19050" b="28575"/>
                <wp:wrapNone/>
                <wp:docPr id="194" name="Smiley F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995E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94" o:spid="_x0000_s1026" type="#_x0000_t96" style="position:absolute;margin-left:-53pt;margin-top:22.7pt;width:40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74030D" wp14:editId="62A5D0E7">
                <wp:simplePos x="0" y="0"/>
                <wp:positionH relativeFrom="column">
                  <wp:posOffset>5618480</wp:posOffset>
                </wp:positionH>
                <wp:positionV relativeFrom="paragraph">
                  <wp:posOffset>283210</wp:posOffset>
                </wp:positionV>
                <wp:extent cx="848995" cy="837565"/>
                <wp:effectExtent l="0" t="0" r="27305" b="1968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837565"/>
                          <a:chOff x="0" y="0"/>
                          <a:chExt cx="848995" cy="837565"/>
                        </a:xfrm>
                      </wpg:grpSpPr>
                      <wps:wsp>
                        <wps:cNvPr id="196" name="Smiley Face 196"/>
                        <wps:cNvSpPr/>
                        <wps:spPr>
                          <a:xfrm>
                            <a:off x="137160" y="0"/>
                            <a:ext cx="514350" cy="5048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720"/>
                            <a:ext cx="84899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4030D" id="Group 195" o:spid="_x0000_s1030" style="position:absolute;margin-left:442.4pt;margin-top:22.3pt;width:66.85pt;height:65.95pt;z-index:251664384" coordsize="8489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96" o:spid="_x0000_s1031" type="#_x0000_t96" style="position:absolute;left:1371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" fillcolor="#4472c4 [3204]" strokecolor="#1f3763 [1604]" strokeweight="1pt">
                  <v:stroke joinstyle="miter"/>
                </v:shape>
                <v:shape id="_x0000_s1032" type="#_x0000_t202" style="position:absolute;top:5537;width:848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<v:textbox>
                    <w:txbxContent>
                      <w:p w:rsidR="00195397" w:rsidRDefault="00195397" w:rsidP="00195397">
                        <w:r>
                          <w:t>Applications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5397" w:rsidRDefault="00195397" w:rsidP="0019539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4C1D31" wp14:editId="19088A2A">
                <wp:simplePos x="0" y="0"/>
                <wp:positionH relativeFrom="column">
                  <wp:posOffset>1935480</wp:posOffset>
                </wp:positionH>
                <wp:positionV relativeFrom="paragraph">
                  <wp:posOffset>3175</wp:posOffset>
                </wp:positionV>
                <wp:extent cx="1244600" cy="716280"/>
                <wp:effectExtent l="0" t="0" r="12700" b="2667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716280"/>
                          <a:chOff x="-10160" y="10160"/>
                          <a:chExt cx="1285240" cy="817880"/>
                        </a:xfrm>
                      </wpg:grpSpPr>
                      <wps:wsp>
                        <wps:cNvPr id="203" name="Oval 203"/>
                        <wps:cNvSpPr/>
                        <wps:spPr>
                          <a:xfrm>
                            <a:off x="-10160" y="1016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30" y="166775"/>
                            <a:ext cx="1018758" cy="517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Register Organisation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C1D31" id="Group 202" o:spid="_x0000_s1033" style="position:absolute;margin-left:152.4pt;margin-top:.25pt;width:98pt;height:56.4pt;z-index:251665408;mso-width-relative:margin;mso-height-relative:margin" coordorigin="-101,101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">
                <v:oval id="Oval 203" o:spid="_x0000_s1034" style="position:absolute;left:-101;top:101;width:12851;height:8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35" type="#_x0000_t202" style="position:absolute;left:1199;top:1667;width:10187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:rsidR="00195397" w:rsidRDefault="00195397" w:rsidP="00195397">
                        <w:r>
                          <w:t>Register Organisation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92AEC" wp14:editId="2FE08C62">
                <wp:simplePos x="0" y="0"/>
                <wp:positionH relativeFrom="column">
                  <wp:posOffset>1833880</wp:posOffset>
                </wp:positionH>
                <wp:positionV relativeFrom="paragraph">
                  <wp:posOffset>224987</wp:posOffset>
                </wp:positionV>
                <wp:extent cx="3967480" cy="895153"/>
                <wp:effectExtent l="0" t="0" r="33020" b="1968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7480" cy="89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CD2AE" id="Straight Connector 19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17.7pt" to="456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64DC3" wp14:editId="59921A97">
                <wp:simplePos x="0" y="0"/>
                <wp:positionH relativeFrom="column">
                  <wp:posOffset>-208280</wp:posOffset>
                </wp:positionH>
                <wp:positionV relativeFrom="paragraph">
                  <wp:posOffset>327660</wp:posOffset>
                </wp:positionV>
                <wp:extent cx="1122680" cy="711200"/>
                <wp:effectExtent l="0" t="0" r="20320" b="317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FF88A" id="Straight Connector 19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pt,25.8pt" to="1in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2EA25" wp14:editId="51AD7EBB">
                <wp:simplePos x="0" y="0"/>
                <wp:positionH relativeFrom="column">
                  <wp:posOffset>3042920</wp:posOffset>
                </wp:positionH>
                <wp:positionV relativeFrom="paragraph">
                  <wp:posOffset>139700</wp:posOffset>
                </wp:positionV>
                <wp:extent cx="2804160" cy="35560"/>
                <wp:effectExtent l="0" t="0" r="34290" b="215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C92A5" id="Straight Connector 20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1pt" to="460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3BE5A" wp14:editId="470A442F">
                <wp:simplePos x="0" y="0"/>
                <wp:positionH relativeFrom="column">
                  <wp:posOffset>-233680</wp:posOffset>
                </wp:positionH>
                <wp:positionV relativeFrom="paragraph">
                  <wp:posOffset>129540</wp:posOffset>
                </wp:positionV>
                <wp:extent cx="2306320" cy="55880"/>
                <wp:effectExtent l="0" t="0" r="36830" b="2032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32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D15A" id="Straight Connector 20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10.2pt" to="163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95397" w:rsidRDefault="00195397" w:rsidP="00195397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E68F78" wp14:editId="7B1AEAF9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742950" cy="482600"/>
                <wp:effectExtent l="0" t="0" r="19050" b="1270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397" w:rsidRDefault="00195397" w:rsidP="00195397">
                            <w:r>
                              <w:t>Business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8F78" id="Text Box 2" o:spid="_x0000_s1036" type="#_x0000_t202" style="position:absolute;margin-left:7.3pt;margin-top:23.35pt;width:58.5pt;height:3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uTJg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">
                <v:textbox>
                  <w:txbxContent>
                    <w:p w:rsidR="00195397" w:rsidRDefault="00195397" w:rsidP="00195397">
                      <w:r>
                        <w:t>Business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54060" wp14:editId="0E738EB3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61440" cy="2057400"/>
                <wp:effectExtent l="0" t="0" r="2921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44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EE2CE" id="Straight Connector 20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8.95pt" to="462.4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62B1E" wp14:editId="7320D950">
                <wp:simplePos x="0" y="0"/>
                <wp:positionH relativeFrom="column">
                  <wp:posOffset>3200400</wp:posOffset>
                </wp:positionH>
                <wp:positionV relativeFrom="paragraph">
                  <wp:posOffset>22225</wp:posOffset>
                </wp:positionV>
                <wp:extent cx="2702560" cy="1285240"/>
                <wp:effectExtent l="0" t="0" r="21590" b="2921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560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94BB3" id="Straight Connector 20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.75pt" to="464.8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195397" w:rsidRDefault="00195397" w:rsidP="0019539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DD3D7" wp14:editId="34F4C0BD">
                <wp:simplePos x="0" y="0"/>
                <wp:positionH relativeFrom="column">
                  <wp:posOffset>-193040</wp:posOffset>
                </wp:positionH>
                <wp:positionV relativeFrom="paragraph">
                  <wp:posOffset>2134235</wp:posOffset>
                </wp:positionV>
                <wp:extent cx="3749040" cy="284480"/>
                <wp:effectExtent l="0" t="0" r="22860" b="203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0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F0B36" id="Straight Connector 20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2pt,168.05pt" to="280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C92E023" wp14:editId="19AD7183">
                <wp:simplePos x="0" y="0"/>
                <wp:positionH relativeFrom="margin">
                  <wp:posOffset>3489960</wp:posOffset>
                </wp:positionH>
                <wp:positionV relativeFrom="paragraph">
                  <wp:posOffset>1788795</wp:posOffset>
                </wp:positionV>
                <wp:extent cx="1336040" cy="685800"/>
                <wp:effectExtent l="0" t="0" r="1651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040" cy="685800"/>
                          <a:chOff x="-10160" y="35560"/>
                          <a:chExt cx="1336040" cy="68580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-10160" y="35560"/>
                            <a:ext cx="133604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147320"/>
                            <a:ext cx="94996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Send Confirmation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2E023" id="Group 209" o:spid="_x0000_s1037" style="position:absolute;margin-left:274.8pt;margin-top:140.85pt;width:105.2pt;height:54pt;z-index:251670528;mso-position-horizontal-relative:margin" coordorigin="-101,355" coordsize="1336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">
                <v:oval id="Oval 212" o:spid="_x0000_s1038" style="position:absolute;left:-101;top:355;width:133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39" type="#_x0000_t202" style="position:absolute;left:1778;top:1473;width:9499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:rsidR="00195397" w:rsidRDefault="00195397" w:rsidP="00195397">
                        <w:r>
                          <w:t>Send Confirmation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87D6A" wp14:editId="4B2028A5">
                <wp:simplePos x="0" y="0"/>
                <wp:positionH relativeFrom="column">
                  <wp:posOffset>-325120</wp:posOffset>
                </wp:positionH>
                <wp:positionV relativeFrom="paragraph">
                  <wp:posOffset>2439035</wp:posOffset>
                </wp:positionV>
                <wp:extent cx="3307080" cy="670560"/>
                <wp:effectExtent l="0" t="0" r="26670" b="3429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70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372CD" id="Straight Connector 214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192.05pt" to="234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41351" wp14:editId="1C25C7F2">
                <wp:simplePos x="0" y="0"/>
                <wp:positionH relativeFrom="column">
                  <wp:posOffset>-71120</wp:posOffset>
                </wp:positionH>
                <wp:positionV relativeFrom="paragraph">
                  <wp:posOffset>3455035</wp:posOffset>
                </wp:positionV>
                <wp:extent cx="3418840" cy="904240"/>
                <wp:effectExtent l="0" t="0" r="29210" b="2921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8840" cy="90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81A62" id="Straight Connector 2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72.05pt" to="263.6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44742" wp14:editId="37DE9F98">
                <wp:simplePos x="0" y="0"/>
                <wp:positionH relativeFrom="column">
                  <wp:posOffset>-259080</wp:posOffset>
                </wp:positionH>
                <wp:positionV relativeFrom="paragraph">
                  <wp:posOffset>3455035</wp:posOffset>
                </wp:positionV>
                <wp:extent cx="1463040" cy="741680"/>
                <wp:effectExtent l="0" t="0" r="22860" b="2032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A2164" id="Straight Connector 2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272.05pt" to="94.8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D645B" wp14:editId="1B1FE49B">
                <wp:simplePos x="0" y="0"/>
                <wp:positionH relativeFrom="column">
                  <wp:posOffset>-172720</wp:posOffset>
                </wp:positionH>
                <wp:positionV relativeFrom="paragraph">
                  <wp:posOffset>2499995</wp:posOffset>
                </wp:positionV>
                <wp:extent cx="1569720" cy="782320"/>
                <wp:effectExtent l="0" t="0" r="30480" b="3683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78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B0C7A" id="Straight Connector 2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pt,196.85pt" to="110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91D75D" wp14:editId="42FFE872">
                <wp:simplePos x="0" y="0"/>
                <wp:positionH relativeFrom="column">
                  <wp:posOffset>-71120</wp:posOffset>
                </wp:positionH>
                <wp:positionV relativeFrom="paragraph">
                  <wp:posOffset>4491355</wp:posOffset>
                </wp:positionV>
                <wp:extent cx="4155440" cy="314960"/>
                <wp:effectExtent l="0" t="0" r="35560" b="2794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544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713BC" id="Straight Connector 25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353.65pt" to="321.6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853933" wp14:editId="07F046ED">
                <wp:simplePos x="0" y="0"/>
                <wp:positionH relativeFrom="page">
                  <wp:align>left</wp:align>
                </wp:positionH>
                <wp:positionV relativeFrom="paragraph">
                  <wp:posOffset>4161155</wp:posOffset>
                </wp:positionV>
                <wp:extent cx="1204595" cy="889635"/>
                <wp:effectExtent l="0" t="0" r="14605" b="2476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595" cy="889635"/>
                          <a:chOff x="0" y="0"/>
                          <a:chExt cx="1204595" cy="889635"/>
                        </a:xfrm>
                      </wpg:grpSpPr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440"/>
                            <a:ext cx="1204595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A758EE" w:rsidP="00195397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Smiley Face 265"/>
                        <wps:cNvSpPr/>
                        <wps:spPr>
                          <a:xfrm>
                            <a:off x="36576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53933" id="Group 263" o:spid="_x0000_s1040" style="position:absolute;margin-left:0;margin-top:327.65pt;width:94.85pt;height:70.05pt;z-index:251663360;mso-position-horizontal:left;mso-position-horizontal-relative:page" coordsize="120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">
                <v:shape id="_x0000_s1041" type="#_x0000_t202" style="position:absolute;top:5994;width:120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<v:textbox>
                    <w:txbxContent>
                      <w:p w:rsidR="00195397" w:rsidRDefault="00A758EE" w:rsidP="00195397">
                        <w:r>
                          <w:t>Database</w:t>
                        </w:r>
                      </w:p>
                    </w:txbxContent>
                  </v:textbox>
                </v:shape>
                <v:shape id="Smiley Face 265" o:spid="_x0000_s1042" type="#_x0000_t96" style="position:absolute;left:3657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" fillcolor="#5b9bd5" strokecolor="#41719c" strokeweight="1pt">
                  <v:stroke joinstyle="miter"/>
                </v:shape>
                <w10:wrap anchorx="page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DDAD11" wp14:editId="7E453D23">
                <wp:simplePos x="0" y="0"/>
                <wp:positionH relativeFrom="column">
                  <wp:posOffset>-218440</wp:posOffset>
                </wp:positionH>
                <wp:positionV relativeFrom="paragraph">
                  <wp:posOffset>1265555</wp:posOffset>
                </wp:positionV>
                <wp:extent cx="2550160" cy="1112520"/>
                <wp:effectExtent l="0" t="0" r="21590" b="3048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016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23F40" id="Straight Connector 26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99.65pt" to="183.6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47715C" wp14:editId="6CD4A3D2">
                <wp:simplePos x="0" y="0"/>
                <wp:positionH relativeFrom="leftMargin">
                  <wp:align>right</wp:align>
                </wp:positionH>
                <wp:positionV relativeFrom="paragraph">
                  <wp:posOffset>2185035</wp:posOffset>
                </wp:positionV>
                <wp:extent cx="800100" cy="1019810"/>
                <wp:effectExtent l="0" t="0" r="19050" b="2794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19810"/>
                          <a:chOff x="0" y="0"/>
                          <a:chExt cx="800100" cy="1019810"/>
                        </a:xfrm>
                      </wpg:grpSpPr>
                      <wps:wsp>
                        <wps:cNvPr id="268" name="Smiley Face 268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Cloud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7715C" id="Group 267" o:spid="_x0000_s1043" style="position:absolute;margin-left:11.8pt;margin-top:172.05pt;width:63pt;height:80.3pt;z-index:251662336;mso-position-horizontal:right;mso-position-horizontal-relative:left-margin-area" coordsize="800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">
                <v:shape id="Smiley Face 268" o:spid="_x0000_s1044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" fillcolor="#5b9bd5" strokecolor="#41719c" strokeweight="1pt">
                  <v:stroke joinstyle="miter"/>
                </v:shape>
                <v:shape id="_x0000_s1045" type="#_x0000_t202" style="position:absolute;top:5435;width:800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Fn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zSBfyfiUdArv8AAAD//wMAUEsBAi0AFAAGAAgAAAAhANvh9svuAAAAhQEAABMAAAAAAAAA&#10;AAAAAAAAAAAAAFtDb250ZW50X1R5cGVzXS54bWxQSwECLQAUAAYACAAAACEAWvQsW78AAAAVAQAA&#10;CwAAAAAAAAAAAAAAAAAfAQAAX3JlbHMvLnJlbHNQSwECLQAUAAYACAAAACEAPhARZ8YAAADcAAAA&#10;DwAAAAAAAAAAAAAAAAAHAgAAZHJzL2Rvd25yZXYueG1sUEsFBgAAAAADAAMAtwAAAPoCAAAAAA==&#10;">
                  <v:textbox>
                    <w:txbxContent>
                      <w:p w:rsidR="00195397" w:rsidRDefault="00195397" w:rsidP="00195397">
                        <w:r>
                          <w:t>Cloud Server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49DA17B" wp14:editId="1E48BEA2">
                <wp:simplePos x="0" y="0"/>
                <wp:positionH relativeFrom="margin">
                  <wp:align>center</wp:align>
                </wp:positionH>
                <wp:positionV relativeFrom="paragraph">
                  <wp:posOffset>925195</wp:posOffset>
                </wp:positionV>
                <wp:extent cx="1092200" cy="650240"/>
                <wp:effectExtent l="0" t="0" r="12700" b="1651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271" name="Oval 271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106680"/>
                            <a:ext cx="6553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Send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DA17B" id="Group 270" o:spid="_x0000_s1046" style="position:absolute;margin-left:0;margin-top:72.85pt;width:86pt;height:51.2pt;z-index:251671552;mso-position-horizontal:center;mso-position-horizontal-relative:margin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">
                <v:oval id="Oval 271" o:spid="_x0000_s1047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48" type="#_x0000_t202" style="position:absolute;left:2133;top:1066;width:6553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:rsidR="00195397" w:rsidRDefault="00195397" w:rsidP="00195397">
                        <w:r>
                          <w:t>Send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95397" w:rsidRDefault="00195397" w:rsidP="0019539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C6033F" wp14:editId="32778325">
                <wp:simplePos x="0" y="0"/>
                <wp:positionH relativeFrom="column">
                  <wp:posOffset>690880</wp:posOffset>
                </wp:positionH>
                <wp:positionV relativeFrom="paragraph">
                  <wp:posOffset>55880</wp:posOffset>
                </wp:positionV>
                <wp:extent cx="1285240" cy="817880"/>
                <wp:effectExtent l="0" t="0" r="10160" b="2032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817880"/>
                          <a:chOff x="0" y="0"/>
                          <a:chExt cx="1285240" cy="817880"/>
                        </a:xfrm>
                      </wpg:grpSpPr>
                      <wps:wsp>
                        <wps:cNvPr id="274" name="Oval 274"/>
                        <wps:cNvSpPr/>
                        <wps:spPr>
                          <a:xfrm>
                            <a:off x="0" y="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560" y="264160"/>
                            <a:ext cx="92964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Fill out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6033F" id="Group 273" o:spid="_x0000_s1049" style="position:absolute;margin-left:54.4pt;margin-top:4.4pt;width:101.2pt;height:64.4pt;z-index:251672576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">
                <v:oval id="Oval 274" o:spid="_x0000_s1050" style="position:absolute;width:12852;height:8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51" type="#_x0000_t202" style="position:absolute;left:1625;top:2641;width:929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I2/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zGQ/g7E4+AnN0BAAD//wMAUEsBAi0AFAAGAAgAAAAhANvh9svuAAAAhQEAABMAAAAAAAAA&#10;AAAAAAAAAAAAAFtDb250ZW50X1R5cGVzXS54bWxQSwECLQAUAAYACAAAACEAWvQsW78AAAAVAQAA&#10;CwAAAAAAAAAAAAAAAAAfAQAAX3JlbHMvLnJlbHNQSwECLQAUAAYACAAAACEAOoSNv8YAAADcAAAA&#10;DwAAAAAAAAAAAAAAAAAHAgAAZHJzL2Rvd25yZXYueG1sUEsFBgAAAAADAAMAtwAAAPoCAAAAAA==&#10;">
                  <v:textbox>
                    <w:txbxContent>
                      <w:p w:rsidR="00195397" w:rsidRDefault="00195397" w:rsidP="00195397">
                        <w:r>
                          <w:t>Fill out Form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5397" w:rsidRDefault="00195397" w:rsidP="00195397">
      <w:pPr>
        <w:tabs>
          <w:tab w:val="left" w:pos="2984"/>
        </w:tabs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EEF490" wp14:editId="43291526">
                <wp:simplePos x="0" y="0"/>
                <wp:positionH relativeFrom="margin">
                  <wp:posOffset>2890520</wp:posOffset>
                </wp:positionH>
                <wp:positionV relativeFrom="paragraph">
                  <wp:posOffset>2284730</wp:posOffset>
                </wp:positionV>
                <wp:extent cx="1173480" cy="934720"/>
                <wp:effectExtent l="0" t="0" r="26670" b="1778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934720"/>
                          <a:chOff x="0" y="0"/>
                          <a:chExt cx="1157693" cy="916511"/>
                        </a:xfrm>
                      </wpg:grpSpPr>
                      <wps:wsp>
                        <wps:cNvPr id="218" name="Oval 218"/>
                        <wps:cNvSpPr/>
                        <wps:spPr>
                          <a:xfrm>
                            <a:off x="0" y="0"/>
                            <a:ext cx="1157693" cy="9165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" y="121920"/>
                            <a:ext cx="894080" cy="645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Return Account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EF490" id="Group 216" o:spid="_x0000_s1052" style="position:absolute;margin-left:227.6pt;margin-top:179.9pt;width:92.4pt;height:73.6pt;z-index:251669504;mso-position-horizontal-relative:margin;mso-width-relative:margin;mso-height-relative:margin" coordsize="11576,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">
                <v:oval id="Oval 218" o:spid="_x0000_s1053" style="position:absolute;width:11576;height:9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4472c4 [3204]" strokecolor="#1f3763 [1604]" strokeweight="1pt">
                  <v:stroke joinstyle="miter"/>
                </v:oval>
                <v:shape id="_x0000_s1054" type="#_x0000_t202" style="position:absolute;left:1320;top:1219;width:8941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:rsidR="00195397" w:rsidRDefault="00195397" w:rsidP="00195397">
                        <w:r>
                          <w:t>Return Account Information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1D2EAB" wp14:editId="6C94241E">
                <wp:simplePos x="0" y="0"/>
                <wp:positionH relativeFrom="column">
                  <wp:posOffset>1168400</wp:posOffset>
                </wp:positionH>
                <wp:positionV relativeFrom="paragraph">
                  <wp:posOffset>2482850</wp:posOffset>
                </wp:positionV>
                <wp:extent cx="1117600" cy="650240"/>
                <wp:effectExtent l="0" t="0" r="25400" b="1651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257" name="Oval 257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60" y="137160"/>
                            <a:ext cx="670560" cy="46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Register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D2EAB" id="Group 256" o:spid="_x0000_s1055" style="position:absolute;margin-left:92pt;margin-top:195.5pt;width:88pt;height:51.2pt;z-index:251667456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">
                <v:oval id="Oval 257" o:spid="_x0000_s1056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57" type="#_x0000_t202" style="position:absolute;left:2387;top:1371;width:6706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">
                  <v:textbox>
                    <w:txbxContent>
                      <w:p w:rsidR="00195397" w:rsidRDefault="00195397" w:rsidP="00195397">
                        <w:r>
                          <w:t>Register 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A3A967A" wp14:editId="04AB784D">
                <wp:simplePos x="0" y="0"/>
                <wp:positionH relativeFrom="column">
                  <wp:posOffset>3515360</wp:posOffset>
                </wp:positionH>
                <wp:positionV relativeFrom="paragraph">
                  <wp:posOffset>3483610</wp:posOffset>
                </wp:positionV>
                <wp:extent cx="1549400" cy="970280"/>
                <wp:effectExtent l="0" t="0" r="12700" b="2032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970280"/>
                          <a:chOff x="0" y="0"/>
                          <a:chExt cx="1117600" cy="650240"/>
                        </a:xfrm>
                      </wpg:grpSpPr>
                      <wps:wsp>
                        <wps:cNvPr id="261" name="Oval 261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20" y="96520"/>
                            <a:ext cx="807720" cy="43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5397" w:rsidRDefault="00195397" w:rsidP="00195397">
                              <w:r>
                                <w:t>Create new Organisation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A967A" id="Group 260" o:spid="_x0000_s1058" style="position:absolute;margin-left:276.8pt;margin-top:274.3pt;width:122pt;height:76.4pt;z-index:251668480;mso-width-relative:margin;mso-height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">
                <v:oval id="Oval 261" o:spid="_x0000_s1059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DA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E/g9E4+A3LwBAAD//wMAUEsBAi0AFAAGAAgAAAAhANvh9svuAAAAhQEAABMAAAAAAAAAAAAA&#10;AAAAAAAAAFtDb250ZW50X1R5cGVzXS54bWxQSwECLQAUAAYACAAAACEAWvQsW78AAAAVAQAACwAA&#10;AAAAAAAAAAAAAAAfAQAAX3JlbHMvLnJlbHNQSwECLQAUAAYACAAAACEAgoywwMMAAADc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60" type="#_x0000_t202" style="position:absolute;left:1727;top:965;width:807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MW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shb8z8QjI1S8AAAD//wMAUEsBAi0AFAAGAAgAAAAhANvh9svuAAAAhQEAABMAAAAAAAAA&#10;AAAAAAAAAAAAAFtDb250ZW50X1R5cGVzXS54bWxQSwECLQAUAAYACAAAACEAWvQsW78AAAAVAQAA&#10;CwAAAAAAAAAAAAAAAAAfAQAAX3JlbHMvLnJlbHNQSwECLQAUAAYACAAAACEAMLSDFsYAAADcAAAA&#10;DwAAAAAAAAAAAAAAAAAHAgAAZHJzL2Rvd25yZXYueG1sUEsFBgAAAAADAAMAtwAAAPoCAAAAAA==&#10;">
                  <v:textbox>
                    <w:txbxContent>
                      <w:p w:rsidR="00195397" w:rsidRDefault="00195397" w:rsidP="00195397">
                        <w:r>
                          <w:t>Create new Organisation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p w:rsidR="00195397" w:rsidRPr="00A66C13" w:rsidRDefault="00195397" w:rsidP="00195397"/>
    <w:bookmarkEnd w:id="0"/>
    <w:bookmarkEnd w:id="35"/>
    <w:p w:rsidR="00184278" w:rsidRDefault="00184278" w:rsidP="00121B00">
      <w:pPr>
        <w:tabs>
          <w:tab w:val="left" w:pos="2984"/>
        </w:tabs>
      </w:pPr>
    </w:p>
    <w:sectPr w:rsidR="0018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397" w:rsidRDefault="00195397" w:rsidP="00195397">
      <w:pPr>
        <w:spacing w:after="0" w:line="240" w:lineRule="auto"/>
      </w:pPr>
      <w:r>
        <w:separator/>
      </w:r>
    </w:p>
  </w:endnote>
  <w:endnote w:type="continuationSeparator" w:id="0">
    <w:p w:rsidR="00195397" w:rsidRDefault="00195397" w:rsidP="0019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397" w:rsidRDefault="00195397" w:rsidP="00195397">
      <w:pPr>
        <w:spacing w:after="0" w:line="240" w:lineRule="auto"/>
      </w:pPr>
      <w:r>
        <w:separator/>
      </w:r>
    </w:p>
  </w:footnote>
  <w:footnote w:type="continuationSeparator" w:id="0">
    <w:p w:rsidR="00195397" w:rsidRDefault="00195397" w:rsidP="0019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EE0"/>
    <w:multiLevelType w:val="hybridMultilevel"/>
    <w:tmpl w:val="75A00AB4"/>
    <w:lvl w:ilvl="0" w:tplc="9D6CD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7D04"/>
    <w:multiLevelType w:val="hybridMultilevel"/>
    <w:tmpl w:val="C21C3242"/>
    <w:lvl w:ilvl="0" w:tplc="5A1A1B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A3C"/>
    <w:multiLevelType w:val="hybridMultilevel"/>
    <w:tmpl w:val="A228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32BB4"/>
    <w:multiLevelType w:val="hybridMultilevel"/>
    <w:tmpl w:val="8356DCD4"/>
    <w:lvl w:ilvl="0" w:tplc="75D6F8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22D5D"/>
    <w:multiLevelType w:val="hybridMultilevel"/>
    <w:tmpl w:val="0AC2EE3C"/>
    <w:lvl w:ilvl="0" w:tplc="EDFA3B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A31D0"/>
    <w:multiLevelType w:val="hybridMultilevel"/>
    <w:tmpl w:val="6C1A87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casey">
    <w15:presenceInfo w15:providerId="Windows Live" w15:userId="d62e883f14a76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73"/>
    <w:rsid w:val="00003B67"/>
    <w:rsid w:val="000110A4"/>
    <w:rsid w:val="0004264F"/>
    <w:rsid w:val="00060494"/>
    <w:rsid w:val="00071684"/>
    <w:rsid w:val="000E749A"/>
    <w:rsid w:val="001133A9"/>
    <w:rsid w:val="00121B00"/>
    <w:rsid w:val="00184278"/>
    <w:rsid w:val="00186BD6"/>
    <w:rsid w:val="00195397"/>
    <w:rsid w:val="00195FEE"/>
    <w:rsid w:val="0023582A"/>
    <w:rsid w:val="00265390"/>
    <w:rsid w:val="002800BF"/>
    <w:rsid w:val="003322F3"/>
    <w:rsid w:val="004004D2"/>
    <w:rsid w:val="00407C0A"/>
    <w:rsid w:val="004429EE"/>
    <w:rsid w:val="00446447"/>
    <w:rsid w:val="00494C18"/>
    <w:rsid w:val="004A2B1C"/>
    <w:rsid w:val="004D4A0A"/>
    <w:rsid w:val="0052026B"/>
    <w:rsid w:val="00555E95"/>
    <w:rsid w:val="00585DF1"/>
    <w:rsid w:val="005B0A20"/>
    <w:rsid w:val="00635433"/>
    <w:rsid w:val="00693373"/>
    <w:rsid w:val="006E7970"/>
    <w:rsid w:val="0070645A"/>
    <w:rsid w:val="00796C47"/>
    <w:rsid w:val="007D685B"/>
    <w:rsid w:val="007F047A"/>
    <w:rsid w:val="008264A7"/>
    <w:rsid w:val="008D1BA5"/>
    <w:rsid w:val="009C6C10"/>
    <w:rsid w:val="009F235B"/>
    <w:rsid w:val="009F5B91"/>
    <w:rsid w:val="00A14358"/>
    <w:rsid w:val="00A304DD"/>
    <w:rsid w:val="00A44579"/>
    <w:rsid w:val="00A758EE"/>
    <w:rsid w:val="00A91502"/>
    <w:rsid w:val="00B2459F"/>
    <w:rsid w:val="00B43EA4"/>
    <w:rsid w:val="00BD5BAD"/>
    <w:rsid w:val="00BD707E"/>
    <w:rsid w:val="00C10DF8"/>
    <w:rsid w:val="00C707B3"/>
    <w:rsid w:val="00D6532E"/>
    <w:rsid w:val="00DD6EA9"/>
    <w:rsid w:val="00DE18CA"/>
    <w:rsid w:val="00E01058"/>
    <w:rsid w:val="00E2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257371-69D1-40DE-9D4B-9600C0EB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397"/>
  </w:style>
  <w:style w:type="paragraph" w:styleId="Footer">
    <w:name w:val="footer"/>
    <w:basedOn w:val="Normal"/>
    <w:link w:val="FooterChar"/>
    <w:uiPriority w:val="99"/>
    <w:unhideWhenUsed/>
    <w:rsid w:val="0019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397"/>
  </w:style>
  <w:style w:type="paragraph" w:styleId="BalloonText">
    <w:name w:val="Balloon Text"/>
    <w:basedOn w:val="Normal"/>
    <w:link w:val="BalloonTextChar"/>
    <w:uiPriority w:val="99"/>
    <w:semiHidden/>
    <w:unhideWhenUsed/>
    <w:rsid w:val="00280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casey</dc:creator>
  <cp:keywords/>
  <dc:description/>
  <cp:lastModifiedBy>martin casey</cp:lastModifiedBy>
  <cp:revision>56</cp:revision>
  <dcterms:created xsi:type="dcterms:W3CDTF">2017-10-03T22:20:00Z</dcterms:created>
  <dcterms:modified xsi:type="dcterms:W3CDTF">2017-10-10T21:44:00Z</dcterms:modified>
</cp:coreProperties>
</file>