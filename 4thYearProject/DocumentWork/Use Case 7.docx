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5F3" w:rsidRPr="008673A4" w:rsidRDefault="00E605F3" w:rsidP="00E605F3">
      <w:pPr>
        <w:rPr>
          <w:b/>
        </w:rPr>
      </w:pPr>
      <w:bookmarkStart w:id="0" w:name="_Hlk495423990"/>
      <w:r w:rsidRPr="008673A4">
        <w:rPr>
          <w:b/>
        </w:rPr>
        <w:t>Use Case 7: Receive Notifications</w:t>
      </w:r>
    </w:p>
    <w:p w:rsidR="00E605F3" w:rsidRPr="008673A4" w:rsidRDefault="00E605F3" w:rsidP="00E605F3"/>
    <w:p w:rsidR="00E605F3" w:rsidRPr="008673A4" w:rsidRDefault="00E605F3" w:rsidP="00E605F3"/>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E605F3" w:rsidRPr="008673A4" w:rsidTr="006F419D">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05F3" w:rsidRPr="008673A4" w:rsidRDefault="00E605F3" w:rsidP="006F419D">
            <w:r w:rsidRPr="008673A4">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05F3" w:rsidRPr="008673A4" w:rsidRDefault="00E605F3" w:rsidP="00E605F3">
            <w:pPr>
              <w:widowControl w:val="0"/>
              <w:spacing w:line="240" w:lineRule="auto"/>
            </w:pPr>
            <w:r w:rsidRPr="008673A4">
              <w:t>The user of the application receives notifications from the application about services on offer.</w:t>
            </w:r>
          </w:p>
        </w:tc>
      </w:tr>
      <w:tr w:rsidR="00E605F3" w:rsidRPr="008673A4" w:rsidTr="006F419D">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05F3" w:rsidRPr="008673A4" w:rsidRDefault="00E605F3" w:rsidP="006F419D">
            <w:r w:rsidRPr="008673A4">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05F3" w:rsidRPr="008673A4" w:rsidRDefault="00E605F3" w:rsidP="006F419D">
            <w:pPr>
              <w:widowControl w:val="0"/>
              <w:spacing w:line="240" w:lineRule="auto"/>
            </w:pPr>
            <w:r w:rsidRPr="008673A4">
              <w:t>7</w:t>
            </w:r>
          </w:p>
        </w:tc>
      </w:tr>
      <w:tr w:rsidR="00E605F3" w:rsidRPr="008673A4" w:rsidTr="006F419D">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05F3" w:rsidRPr="008673A4" w:rsidRDefault="00E605F3" w:rsidP="006F419D">
            <w:r w:rsidRPr="008673A4">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05F3" w:rsidRPr="008673A4" w:rsidRDefault="00E605F3" w:rsidP="006F419D">
            <w:pPr>
              <w:widowControl w:val="0"/>
              <w:spacing w:line="240" w:lineRule="auto"/>
            </w:pPr>
            <w:r w:rsidRPr="008673A4">
              <w:t>The function relates push</w:t>
            </w:r>
            <w:r w:rsidR="004827C0">
              <w:t xml:space="preserve"> notification</w:t>
            </w:r>
            <w:r w:rsidRPr="008673A4">
              <w:t xml:space="preserve"> service provider of the application.</w:t>
            </w:r>
          </w:p>
        </w:tc>
      </w:tr>
      <w:tr w:rsidR="00E605F3" w:rsidRPr="008673A4" w:rsidTr="006F419D">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05F3" w:rsidRPr="008673A4" w:rsidRDefault="00E605F3" w:rsidP="006F419D">
            <w:r w:rsidRPr="008673A4">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05F3" w:rsidRPr="008673A4" w:rsidRDefault="00E605F3" w:rsidP="006F419D">
            <w:pPr>
              <w:widowControl w:val="0"/>
              <w:spacing w:line="240" w:lineRule="auto"/>
            </w:pPr>
            <w:r w:rsidRPr="008673A4">
              <w:t>Receive Notifications.</w:t>
            </w:r>
          </w:p>
        </w:tc>
      </w:tr>
      <w:tr w:rsidR="00E605F3" w:rsidRPr="008673A4" w:rsidTr="006F419D">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05F3" w:rsidRPr="008673A4" w:rsidRDefault="00E605F3" w:rsidP="006F419D">
            <w:r w:rsidRPr="008673A4">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05F3" w:rsidRPr="008673A4" w:rsidRDefault="00E605F3" w:rsidP="00E605F3">
            <w:pPr>
              <w:widowControl w:val="0"/>
              <w:spacing w:line="240" w:lineRule="auto"/>
            </w:pPr>
            <w:r w:rsidRPr="008673A4">
              <w:t xml:space="preserve">A user engaged on the app will receive notifications about services that are available to them via the application.  The services that the user received will be optimised based on the </w:t>
            </w:r>
            <w:del w:id="1" w:author="martin casey" w:date="2017-10-10T22:20:00Z">
              <w:r w:rsidRPr="008673A4" w:rsidDel="0068259D">
                <w:delText>users</w:delText>
              </w:r>
            </w:del>
            <w:ins w:id="2" w:author="martin casey" w:date="2017-10-10T22:20:00Z">
              <w:r w:rsidR="0068259D" w:rsidRPr="008673A4">
                <w:t>user’s</w:t>
              </w:r>
            </w:ins>
            <w:r w:rsidRPr="008673A4">
              <w:t xml:space="preserve"> past activity with the application.</w:t>
            </w:r>
          </w:p>
        </w:tc>
      </w:tr>
      <w:tr w:rsidR="00E605F3" w:rsidRPr="008673A4" w:rsidTr="006F419D">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05F3" w:rsidRPr="008673A4" w:rsidRDefault="00E605F3" w:rsidP="006F419D">
            <w:r w:rsidRPr="008673A4">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05F3" w:rsidRPr="008673A4" w:rsidRDefault="00E605F3" w:rsidP="00E605F3">
            <w:pPr>
              <w:widowControl w:val="0"/>
              <w:spacing w:line="240" w:lineRule="auto"/>
            </w:pPr>
            <w:r w:rsidRPr="008673A4">
              <w:t>The user of the application who will receive notifications.</w:t>
            </w:r>
          </w:p>
        </w:tc>
      </w:tr>
      <w:tr w:rsidR="00E605F3" w:rsidRPr="008673A4" w:rsidTr="006F419D">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05F3" w:rsidRPr="008673A4" w:rsidRDefault="00E605F3" w:rsidP="006F419D">
            <w:r w:rsidRPr="008673A4">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05F3" w:rsidRPr="008673A4" w:rsidRDefault="00E605F3" w:rsidP="00B107E2">
            <w:pPr>
              <w:pStyle w:val="ListParagraph"/>
              <w:widowControl w:val="0"/>
              <w:numPr>
                <w:ilvl w:val="0"/>
                <w:numId w:val="1"/>
              </w:numPr>
              <w:spacing w:line="240" w:lineRule="auto"/>
            </w:pPr>
            <w:r w:rsidRPr="008673A4">
              <w:t>The user must have access to the internet.</w:t>
            </w:r>
          </w:p>
        </w:tc>
      </w:tr>
      <w:tr w:rsidR="00E605F3" w:rsidRPr="008673A4" w:rsidTr="006F419D">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05F3" w:rsidRPr="008673A4" w:rsidRDefault="00E605F3" w:rsidP="006F419D">
            <w:r w:rsidRPr="008673A4">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05F3" w:rsidRPr="008673A4" w:rsidRDefault="00E605F3" w:rsidP="00BF6CA3">
            <w:pPr>
              <w:widowControl w:val="0"/>
              <w:spacing w:line="240" w:lineRule="auto"/>
            </w:pPr>
            <w:r w:rsidRPr="008673A4">
              <w:t xml:space="preserve">The user </w:t>
            </w:r>
            <w:r w:rsidR="00BF6CA3" w:rsidRPr="008673A4">
              <w:t>access the application</w:t>
            </w:r>
            <w:r w:rsidRPr="008673A4">
              <w:t>.</w:t>
            </w:r>
          </w:p>
        </w:tc>
      </w:tr>
      <w:tr w:rsidR="00E605F3" w:rsidRPr="008673A4" w:rsidTr="006F419D">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05F3" w:rsidRPr="008673A4" w:rsidRDefault="00E605F3" w:rsidP="006F419D">
            <w:r w:rsidRPr="008673A4">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D03CF" w:rsidRDefault="00A419F8" w:rsidP="00096A9B">
            <w:pPr>
              <w:pStyle w:val="ListParagraph"/>
              <w:widowControl w:val="0"/>
              <w:numPr>
                <w:ilvl w:val="0"/>
                <w:numId w:val="2"/>
              </w:numPr>
              <w:spacing w:line="240" w:lineRule="auto"/>
              <w:rPr>
                <w:ins w:id="3" w:author="martin casey" w:date="2017-10-10T22:06:00Z"/>
              </w:rPr>
            </w:pPr>
            <w:ins w:id="4" w:author="martin casey" w:date="2017-10-10T22:06:00Z">
              <w:r>
                <w:t>The user interacts with the application.</w:t>
              </w:r>
            </w:ins>
          </w:p>
          <w:p w:rsidR="00A419F8" w:rsidRDefault="00A419F8" w:rsidP="00096A9B">
            <w:pPr>
              <w:pStyle w:val="ListParagraph"/>
              <w:widowControl w:val="0"/>
              <w:numPr>
                <w:ilvl w:val="0"/>
                <w:numId w:val="2"/>
              </w:numPr>
              <w:spacing w:line="240" w:lineRule="auto"/>
              <w:rPr>
                <w:ins w:id="5" w:author="martin casey" w:date="2017-10-10T22:06:00Z"/>
              </w:rPr>
            </w:pPr>
            <w:ins w:id="6" w:author="martin casey" w:date="2017-10-10T22:06:00Z">
              <w:r>
                <w:t>The application reads the current GPS co-ordinates of the user.</w:t>
              </w:r>
            </w:ins>
          </w:p>
          <w:p w:rsidR="00A419F8" w:rsidRDefault="00A419F8" w:rsidP="00096A9B">
            <w:pPr>
              <w:pStyle w:val="ListParagraph"/>
              <w:widowControl w:val="0"/>
              <w:numPr>
                <w:ilvl w:val="0"/>
                <w:numId w:val="2"/>
              </w:numPr>
              <w:spacing w:line="240" w:lineRule="auto"/>
              <w:rPr>
                <w:ins w:id="7" w:author="martin casey" w:date="2017-10-10T22:07:00Z"/>
              </w:rPr>
            </w:pPr>
            <w:ins w:id="8" w:author="martin casey" w:date="2017-10-10T22:07:00Z">
              <w:r>
                <w:t>The application sends a query request to the database.</w:t>
              </w:r>
            </w:ins>
          </w:p>
          <w:p w:rsidR="00A419F8" w:rsidRDefault="00A419F8" w:rsidP="00096A9B">
            <w:pPr>
              <w:pStyle w:val="ListParagraph"/>
              <w:widowControl w:val="0"/>
              <w:numPr>
                <w:ilvl w:val="0"/>
                <w:numId w:val="2"/>
              </w:numPr>
              <w:spacing w:line="240" w:lineRule="auto"/>
              <w:rPr>
                <w:ins w:id="9" w:author="martin casey" w:date="2017-10-10T22:08:00Z"/>
              </w:rPr>
            </w:pPr>
            <w:ins w:id="10" w:author="martin casey" w:date="2017-10-10T22:07:00Z">
              <w:r>
                <w:t>The database queries its tables for the user</w:t>
              </w:r>
            </w:ins>
            <w:ins w:id="11" w:author="martin casey" w:date="2017-10-10T22:08:00Z">
              <w:r>
                <w:t>’</w:t>
              </w:r>
            </w:ins>
            <w:ins w:id="12" w:author="martin casey" w:date="2017-10-10T22:07:00Z">
              <w:r>
                <w:t xml:space="preserve">s </w:t>
              </w:r>
            </w:ins>
            <w:ins w:id="13" w:author="martin casey" w:date="2017-10-10T22:08:00Z">
              <w:r>
                <w:t>stored data</w:t>
              </w:r>
            </w:ins>
            <w:ins w:id="14" w:author="martin casey" w:date="2017-10-10T22:07:00Z">
              <w:r>
                <w:t xml:space="preserve"> on the application.</w:t>
              </w:r>
            </w:ins>
          </w:p>
          <w:p w:rsidR="00A419F8" w:rsidRDefault="00A419F8" w:rsidP="00096A9B">
            <w:pPr>
              <w:pStyle w:val="ListParagraph"/>
              <w:widowControl w:val="0"/>
              <w:numPr>
                <w:ilvl w:val="0"/>
                <w:numId w:val="2"/>
              </w:numPr>
              <w:spacing w:line="240" w:lineRule="auto"/>
              <w:rPr>
                <w:ins w:id="15" w:author="martin casey" w:date="2017-10-10T22:08:00Z"/>
              </w:rPr>
            </w:pPr>
            <w:ins w:id="16" w:author="martin casey" w:date="2017-10-10T22:08:00Z">
              <w:r>
                <w:t>The database returns a collection of the user’s data to the application.</w:t>
              </w:r>
            </w:ins>
          </w:p>
          <w:p w:rsidR="00A419F8" w:rsidRDefault="00A419F8" w:rsidP="00096A9B">
            <w:pPr>
              <w:pStyle w:val="ListParagraph"/>
              <w:widowControl w:val="0"/>
              <w:numPr>
                <w:ilvl w:val="0"/>
                <w:numId w:val="2"/>
              </w:numPr>
              <w:spacing w:line="240" w:lineRule="auto"/>
              <w:rPr>
                <w:ins w:id="17" w:author="martin casey" w:date="2017-10-10T22:09:00Z"/>
              </w:rPr>
            </w:pPr>
            <w:ins w:id="18" w:author="martin casey" w:date="2017-10-10T22:08:00Z">
              <w:r>
                <w:t>The application sends the user</w:t>
              </w:r>
            </w:ins>
            <w:ins w:id="19" w:author="martin casey" w:date="2017-10-10T22:09:00Z">
              <w:r>
                <w:t>’s data to the notification hub.</w:t>
              </w:r>
            </w:ins>
          </w:p>
          <w:p w:rsidR="00A419F8" w:rsidRDefault="00A419F8" w:rsidP="00096A9B">
            <w:pPr>
              <w:pStyle w:val="ListParagraph"/>
              <w:widowControl w:val="0"/>
              <w:numPr>
                <w:ilvl w:val="0"/>
                <w:numId w:val="2"/>
              </w:numPr>
              <w:spacing w:line="240" w:lineRule="auto"/>
              <w:rPr>
                <w:ins w:id="20" w:author="martin casey" w:date="2017-10-10T22:10:00Z"/>
              </w:rPr>
            </w:pPr>
            <w:ins w:id="21" w:author="martin casey" w:date="2017-10-10T22:10:00Z">
              <w:r>
                <w:t xml:space="preserve">The notification hub creates an abstract push notification using the </w:t>
              </w:r>
            </w:ins>
            <w:ins w:id="22" w:author="martin casey" w:date="2017-10-10T22:11:00Z">
              <w:r>
                <w:t>user’s</w:t>
              </w:r>
            </w:ins>
            <w:ins w:id="23" w:author="martin casey" w:date="2017-10-10T22:10:00Z">
              <w:r>
                <w:t xml:space="preserve"> data.</w:t>
              </w:r>
            </w:ins>
          </w:p>
          <w:p w:rsidR="00A419F8" w:rsidRDefault="00A419F8" w:rsidP="00096A9B">
            <w:pPr>
              <w:pStyle w:val="ListParagraph"/>
              <w:widowControl w:val="0"/>
              <w:numPr>
                <w:ilvl w:val="0"/>
                <w:numId w:val="2"/>
              </w:numPr>
              <w:spacing w:line="240" w:lineRule="auto"/>
              <w:rPr>
                <w:ins w:id="24" w:author="martin casey" w:date="2017-10-10T22:10:00Z"/>
              </w:rPr>
            </w:pPr>
            <w:ins w:id="25" w:author="martin casey" w:date="2017-10-10T22:10:00Z">
              <w:r>
                <w:t>The notification hub sends the push notification to the mobile devices respected notification service.</w:t>
              </w:r>
            </w:ins>
          </w:p>
          <w:p w:rsidR="00A419F8" w:rsidRDefault="00A419F8" w:rsidP="00096A9B">
            <w:pPr>
              <w:pStyle w:val="ListParagraph"/>
              <w:widowControl w:val="0"/>
              <w:numPr>
                <w:ilvl w:val="0"/>
                <w:numId w:val="2"/>
              </w:numPr>
              <w:spacing w:line="240" w:lineRule="auto"/>
              <w:rPr>
                <w:ins w:id="26" w:author="martin casey" w:date="2017-10-10T22:05:00Z"/>
              </w:rPr>
            </w:pPr>
            <w:ins w:id="27" w:author="martin casey" w:date="2017-10-10T22:11:00Z">
              <w:r>
                <w:t>The respected notification service sends the notification to the user.</w:t>
              </w:r>
            </w:ins>
          </w:p>
          <w:p w:rsidR="00096A9B" w:rsidRPr="008673A4" w:rsidDel="00A419F8" w:rsidRDefault="00096A9B" w:rsidP="00096A9B">
            <w:pPr>
              <w:pStyle w:val="ListParagraph"/>
              <w:widowControl w:val="0"/>
              <w:numPr>
                <w:ilvl w:val="0"/>
                <w:numId w:val="2"/>
              </w:numPr>
              <w:spacing w:line="240" w:lineRule="auto"/>
              <w:rPr>
                <w:del w:id="28" w:author="martin casey" w:date="2017-10-10T22:14:00Z"/>
              </w:rPr>
            </w:pPr>
            <w:del w:id="29" w:author="martin casey" w:date="2017-10-10T22:14:00Z">
              <w:r w:rsidRPr="008673A4" w:rsidDel="00A419F8">
                <w:delText>The user access the application.</w:delText>
              </w:r>
            </w:del>
          </w:p>
          <w:p w:rsidR="00741476" w:rsidRPr="008673A4" w:rsidDel="00A419F8" w:rsidRDefault="00741476" w:rsidP="00741476">
            <w:pPr>
              <w:pStyle w:val="ListParagraph"/>
              <w:widowControl w:val="0"/>
              <w:numPr>
                <w:ilvl w:val="0"/>
                <w:numId w:val="2"/>
              </w:numPr>
              <w:spacing w:line="240" w:lineRule="auto"/>
              <w:rPr>
                <w:del w:id="30" w:author="martin casey" w:date="2017-10-10T22:14:00Z"/>
              </w:rPr>
            </w:pPr>
            <w:del w:id="31" w:author="martin casey" w:date="2017-10-10T22:14:00Z">
              <w:r w:rsidRPr="008673A4" w:rsidDel="00A419F8">
                <w:delText>The satellites that record GPS information transmits their current location information to th</w:delText>
              </w:r>
              <w:r w:rsidR="004827C0" w:rsidDel="00A419F8">
                <w:delText>e user’s mobile device.</w:delText>
              </w:r>
            </w:del>
          </w:p>
          <w:p w:rsidR="00741476" w:rsidRPr="008673A4" w:rsidDel="00A419F8" w:rsidRDefault="00741476" w:rsidP="006865E8">
            <w:pPr>
              <w:pStyle w:val="ListParagraph"/>
              <w:widowControl w:val="0"/>
              <w:numPr>
                <w:ilvl w:val="0"/>
                <w:numId w:val="2"/>
              </w:numPr>
              <w:spacing w:line="240" w:lineRule="auto"/>
              <w:rPr>
                <w:del w:id="32" w:author="martin casey" w:date="2017-10-10T22:14:00Z"/>
              </w:rPr>
            </w:pPr>
            <w:del w:id="33" w:author="martin casey" w:date="2017-10-10T22:14:00Z">
              <w:r w:rsidRPr="008673A4" w:rsidDel="00A419F8">
                <w:delText>The application reads the location transmissions emitted by the cell towers in the area, to understand the user’s current location and the area around them.</w:delText>
              </w:r>
            </w:del>
          </w:p>
          <w:p w:rsidR="00096A9B" w:rsidRPr="008673A4" w:rsidDel="00A419F8" w:rsidRDefault="00096A9B" w:rsidP="006F419D">
            <w:pPr>
              <w:pStyle w:val="ListParagraph"/>
              <w:widowControl w:val="0"/>
              <w:numPr>
                <w:ilvl w:val="0"/>
                <w:numId w:val="2"/>
              </w:numPr>
              <w:spacing w:line="240" w:lineRule="auto"/>
              <w:rPr>
                <w:del w:id="34" w:author="martin casey" w:date="2017-10-10T22:14:00Z"/>
              </w:rPr>
            </w:pPr>
            <w:del w:id="35" w:author="martin casey" w:date="2017-10-10T22:14:00Z">
              <w:r w:rsidRPr="008673A4" w:rsidDel="00A419F8">
                <w:delText>The ap</w:delText>
              </w:r>
              <w:r w:rsidR="004D6078" w:rsidRPr="008673A4" w:rsidDel="00A419F8">
                <w:delText xml:space="preserve">plication sends the users </w:delText>
              </w:r>
              <w:r w:rsidRPr="008673A4" w:rsidDel="00A419F8">
                <w:delText xml:space="preserve"> </w:delText>
              </w:r>
              <w:r w:rsidR="004D6078" w:rsidRPr="008673A4" w:rsidDel="00A419F8">
                <w:delText xml:space="preserve">location and activity </w:delText>
              </w:r>
              <w:r w:rsidRPr="008673A4" w:rsidDel="00A419F8">
                <w:delText xml:space="preserve">data to the </w:delText>
              </w:r>
              <w:r w:rsidRPr="008673A4" w:rsidDel="00A419F8">
                <w:lastRenderedPageBreak/>
                <w:delText>cloud server.</w:delText>
              </w:r>
            </w:del>
          </w:p>
          <w:p w:rsidR="00096A9B" w:rsidRPr="008673A4" w:rsidDel="00A419F8" w:rsidRDefault="00096A9B" w:rsidP="006F419D">
            <w:pPr>
              <w:pStyle w:val="ListParagraph"/>
              <w:widowControl w:val="0"/>
              <w:numPr>
                <w:ilvl w:val="0"/>
                <w:numId w:val="2"/>
              </w:numPr>
              <w:spacing w:line="240" w:lineRule="auto"/>
              <w:rPr>
                <w:del w:id="36" w:author="martin casey" w:date="2017-10-10T22:14:00Z"/>
              </w:rPr>
            </w:pPr>
            <w:del w:id="37" w:author="martin casey" w:date="2017-10-10T22:14:00Z">
              <w:r w:rsidRPr="008673A4" w:rsidDel="00A419F8">
                <w:delText>The clo</w:delText>
              </w:r>
              <w:r w:rsidR="004D6078" w:rsidRPr="008673A4" w:rsidDel="00A419F8">
                <w:delText>ud server sends the users</w:delText>
              </w:r>
              <w:r w:rsidRPr="008673A4" w:rsidDel="00A419F8">
                <w:delText xml:space="preserve"> data to the database.</w:delText>
              </w:r>
            </w:del>
          </w:p>
          <w:p w:rsidR="00096A9B" w:rsidRPr="008673A4" w:rsidDel="00A419F8" w:rsidRDefault="000144D7" w:rsidP="006F419D">
            <w:pPr>
              <w:pStyle w:val="ListParagraph"/>
              <w:widowControl w:val="0"/>
              <w:numPr>
                <w:ilvl w:val="0"/>
                <w:numId w:val="2"/>
              </w:numPr>
              <w:spacing w:line="240" w:lineRule="auto"/>
              <w:rPr>
                <w:del w:id="38" w:author="martin casey" w:date="2017-10-10T22:14:00Z"/>
              </w:rPr>
            </w:pPr>
            <w:del w:id="39" w:author="martin casey" w:date="2017-10-10T22:14:00Z">
              <w:r w:rsidRPr="008673A4" w:rsidDel="00A419F8">
                <w:delText xml:space="preserve">The database queries its </w:delText>
              </w:r>
              <w:r w:rsidR="00096A9B" w:rsidRPr="008673A4" w:rsidDel="00A419F8">
                <w:delText>tables to find data on the users past activity on the application</w:delText>
              </w:r>
              <w:r w:rsidRPr="008673A4" w:rsidDel="00A419F8">
                <w:delText xml:space="preserve">. </w:delText>
              </w:r>
              <w:r w:rsidR="004D6078" w:rsidRPr="008673A4" w:rsidDel="00A419F8">
                <w:delText xml:space="preserve"> </w:delText>
              </w:r>
              <w:r w:rsidRPr="008673A4" w:rsidDel="00A419F8">
                <w:delText>As well as</w:delText>
              </w:r>
              <w:r w:rsidR="004D6078" w:rsidRPr="008673A4" w:rsidDel="00A419F8">
                <w:delText xml:space="preserve"> areas in the users current location</w:delText>
              </w:r>
              <w:r w:rsidRPr="008673A4" w:rsidDel="00A419F8">
                <w:delText xml:space="preserve"> that can be related to the users past </w:delText>
              </w:r>
              <w:r w:rsidR="008B36D6" w:rsidRPr="008673A4" w:rsidDel="00A419F8">
                <w:delText>interests</w:delText>
              </w:r>
              <w:r w:rsidR="00096A9B" w:rsidRPr="008673A4" w:rsidDel="00A419F8">
                <w:delText>.</w:delText>
              </w:r>
            </w:del>
          </w:p>
          <w:p w:rsidR="00096A9B" w:rsidRPr="008673A4" w:rsidDel="00A419F8" w:rsidRDefault="00096A9B" w:rsidP="006F419D">
            <w:pPr>
              <w:pStyle w:val="ListParagraph"/>
              <w:widowControl w:val="0"/>
              <w:numPr>
                <w:ilvl w:val="0"/>
                <w:numId w:val="2"/>
              </w:numPr>
              <w:spacing w:line="240" w:lineRule="auto"/>
              <w:rPr>
                <w:del w:id="40" w:author="martin casey" w:date="2017-10-10T22:14:00Z"/>
              </w:rPr>
            </w:pPr>
            <w:del w:id="41" w:author="martin casey" w:date="2017-10-10T22:14:00Z">
              <w:r w:rsidRPr="008673A4" w:rsidDel="00A419F8">
                <w:delText xml:space="preserve">The database returns the a collection containing </w:delText>
              </w:r>
              <w:r w:rsidR="003403FC" w:rsidRPr="008673A4" w:rsidDel="00A419F8">
                <w:delText>data on the users interests and</w:delText>
              </w:r>
              <w:r w:rsidR="000144D7" w:rsidRPr="008673A4" w:rsidDel="00A419F8">
                <w:delText xml:space="preserve"> areas in their current location</w:delText>
              </w:r>
              <w:r w:rsidR="003403FC" w:rsidRPr="008673A4" w:rsidDel="00A419F8">
                <w:delText xml:space="preserve"> that support those interests </w:delText>
              </w:r>
              <w:r w:rsidRPr="008673A4" w:rsidDel="00A419F8">
                <w:delText>to the cloud server.</w:delText>
              </w:r>
            </w:del>
          </w:p>
          <w:p w:rsidR="00096A9B" w:rsidRPr="008673A4" w:rsidDel="00A419F8" w:rsidRDefault="003403FC" w:rsidP="006F419D">
            <w:pPr>
              <w:pStyle w:val="ListParagraph"/>
              <w:widowControl w:val="0"/>
              <w:numPr>
                <w:ilvl w:val="0"/>
                <w:numId w:val="2"/>
              </w:numPr>
              <w:spacing w:line="240" w:lineRule="auto"/>
              <w:rPr>
                <w:del w:id="42" w:author="martin casey" w:date="2017-10-10T22:14:00Z"/>
              </w:rPr>
            </w:pPr>
            <w:del w:id="43" w:author="martin casey" w:date="2017-10-10T22:14:00Z">
              <w:r w:rsidRPr="008673A4" w:rsidDel="00A419F8">
                <w:delText xml:space="preserve">The cloud server sends the collection of users interests and locations to the </w:delText>
              </w:r>
              <w:r w:rsidR="00096A9B" w:rsidRPr="008673A4" w:rsidDel="00A419F8">
                <w:delText>notifications hub.</w:delText>
              </w:r>
            </w:del>
          </w:p>
          <w:p w:rsidR="00096A9B" w:rsidRPr="008673A4" w:rsidDel="00A419F8" w:rsidRDefault="00096A9B" w:rsidP="006F419D">
            <w:pPr>
              <w:pStyle w:val="ListParagraph"/>
              <w:widowControl w:val="0"/>
              <w:numPr>
                <w:ilvl w:val="0"/>
                <w:numId w:val="2"/>
              </w:numPr>
              <w:spacing w:line="240" w:lineRule="auto"/>
              <w:rPr>
                <w:del w:id="44" w:author="martin casey" w:date="2017-10-10T22:14:00Z"/>
              </w:rPr>
            </w:pPr>
            <w:del w:id="45" w:author="martin casey" w:date="2017-10-10T22:14:00Z">
              <w:r w:rsidRPr="008673A4" w:rsidDel="00A419F8">
                <w:delText>The notifications h</w:delText>
              </w:r>
              <w:r w:rsidR="000F55AE" w:rsidRPr="008673A4" w:rsidDel="00A419F8">
                <w:delText>ub reads the users</w:delText>
              </w:r>
              <w:r w:rsidRPr="008673A4" w:rsidDel="00A419F8">
                <w:delText xml:space="preserve"> data.</w:delText>
              </w:r>
            </w:del>
          </w:p>
          <w:p w:rsidR="00E605F3" w:rsidRPr="008673A4" w:rsidDel="00A419F8" w:rsidRDefault="00096A9B" w:rsidP="006F419D">
            <w:pPr>
              <w:pStyle w:val="ListParagraph"/>
              <w:widowControl w:val="0"/>
              <w:numPr>
                <w:ilvl w:val="0"/>
                <w:numId w:val="2"/>
              </w:numPr>
              <w:spacing w:line="240" w:lineRule="auto"/>
              <w:rPr>
                <w:del w:id="46" w:author="martin casey" w:date="2017-10-10T22:14:00Z"/>
              </w:rPr>
            </w:pPr>
            <w:del w:id="47" w:author="martin casey" w:date="2017-10-10T22:14:00Z">
              <w:r w:rsidRPr="008673A4" w:rsidDel="00A419F8">
                <w:delText xml:space="preserve"> The notifications hub creates a notificati</w:delText>
              </w:r>
              <w:r w:rsidR="000F55AE" w:rsidRPr="008673A4" w:rsidDel="00A419F8">
                <w:delText>on using the users</w:delText>
              </w:r>
              <w:r w:rsidRPr="008673A4" w:rsidDel="00A419F8">
                <w:delText xml:space="preserve"> data.</w:delText>
              </w:r>
            </w:del>
          </w:p>
          <w:p w:rsidR="00096A9B" w:rsidRPr="008673A4" w:rsidDel="00A419F8" w:rsidRDefault="00096A9B" w:rsidP="006F419D">
            <w:pPr>
              <w:pStyle w:val="ListParagraph"/>
              <w:widowControl w:val="0"/>
              <w:numPr>
                <w:ilvl w:val="0"/>
                <w:numId w:val="2"/>
              </w:numPr>
              <w:spacing w:line="240" w:lineRule="auto"/>
              <w:rPr>
                <w:del w:id="48" w:author="martin casey" w:date="2017-10-10T22:14:00Z"/>
              </w:rPr>
            </w:pPr>
            <w:del w:id="49" w:author="martin casey" w:date="2017-10-10T22:14:00Z">
              <w:r w:rsidRPr="008673A4" w:rsidDel="00A419F8">
                <w:delText>The notification hub sends the notification to the cloud server.</w:delText>
              </w:r>
            </w:del>
          </w:p>
          <w:p w:rsidR="00096A9B" w:rsidRPr="008673A4" w:rsidDel="00A419F8" w:rsidRDefault="00096A9B" w:rsidP="006F419D">
            <w:pPr>
              <w:pStyle w:val="ListParagraph"/>
              <w:widowControl w:val="0"/>
              <w:numPr>
                <w:ilvl w:val="0"/>
                <w:numId w:val="2"/>
              </w:numPr>
              <w:spacing w:line="240" w:lineRule="auto"/>
              <w:rPr>
                <w:del w:id="50" w:author="martin casey" w:date="2017-10-10T22:14:00Z"/>
              </w:rPr>
            </w:pPr>
            <w:del w:id="51" w:author="martin casey" w:date="2017-10-10T22:14:00Z">
              <w:r w:rsidRPr="008673A4" w:rsidDel="00A419F8">
                <w:delText xml:space="preserve">The cloud server sends the </w:delText>
              </w:r>
              <w:r w:rsidR="00432213" w:rsidRPr="008673A4" w:rsidDel="00A419F8">
                <w:delText xml:space="preserve">notification to the </w:delText>
              </w:r>
              <w:r w:rsidR="004D4BEC" w:rsidDel="00A419F8">
                <w:delText xml:space="preserve">related mobile </w:delText>
              </w:r>
              <w:r w:rsidR="00432213" w:rsidRPr="008673A4" w:rsidDel="00A419F8">
                <w:delText>platform service.</w:delText>
              </w:r>
            </w:del>
          </w:p>
          <w:p w:rsidR="00432213" w:rsidRPr="008673A4" w:rsidDel="00A419F8" w:rsidRDefault="00432213" w:rsidP="006F419D">
            <w:pPr>
              <w:pStyle w:val="ListParagraph"/>
              <w:widowControl w:val="0"/>
              <w:numPr>
                <w:ilvl w:val="0"/>
                <w:numId w:val="2"/>
              </w:numPr>
              <w:spacing w:line="240" w:lineRule="auto"/>
              <w:rPr>
                <w:del w:id="52" w:author="martin casey" w:date="2017-10-10T22:14:00Z"/>
              </w:rPr>
            </w:pPr>
            <w:del w:id="53" w:author="martin casey" w:date="2017-10-10T22:14:00Z">
              <w:r w:rsidRPr="008673A4" w:rsidDel="00A419F8">
                <w:delText>The platform service sends the notification to the application.</w:delText>
              </w:r>
            </w:del>
          </w:p>
          <w:p w:rsidR="00096A9B" w:rsidRPr="008673A4" w:rsidRDefault="00096A9B" w:rsidP="006F419D">
            <w:pPr>
              <w:pStyle w:val="ListParagraph"/>
              <w:widowControl w:val="0"/>
              <w:numPr>
                <w:ilvl w:val="0"/>
                <w:numId w:val="2"/>
              </w:numPr>
              <w:spacing w:line="240" w:lineRule="auto"/>
            </w:pPr>
            <w:del w:id="54" w:author="martin casey" w:date="2017-10-10T22:14:00Z">
              <w:r w:rsidRPr="008673A4" w:rsidDel="00A419F8">
                <w:delText>The application displays the notification to the user.</w:delText>
              </w:r>
            </w:del>
          </w:p>
        </w:tc>
      </w:tr>
      <w:tr w:rsidR="00E605F3" w:rsidRPr="008673A4" w:rsidTr="006F419D">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05F3" w:rsidRPr="008673A4" w:rsidRDefault="00E605F3" w:rsidP="006F419D">
            <w:r w:rsidRPr="008673A4">
              <w:lastRenderedPageBreak/>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05F3" w:rsidDel="00A419F8" w:rsidRDefault="00D21D09" w:rsidP="00D21D09">
            <w:pPr>
              <w:pStyle w:val="ListParagraph"/>
              <w:widowControl w:val="0"/>
              <w:numPr>
                <w:ilvl w:val="0"/>
                <w:numId w:val="4"/>
              </w:numPr>
              <w:spacing w:line="240" w:lineRule="auto"/>
              <w:rPr>
                <w:del w:id="55" w:author="martin casey" w:date="2017-10-10T22:15:00Z"/>
              </w:rPr>
            </w:pPr>
            <w:del w:id="56" w:author="martin casey" w:date="2017-10-10T22:15:00Z">
              <w:r w:rsidRPr="008673A4" w:rsidDel="00A419F8">
                <w:delText>The database finds no past activity</w:delText>
              </w:r>
              <w:r w:rsidR="00DE59C1" w:rsidRPr="008673A4" w:rsidDel="00A419F8">
                <w:delText xml:space="preserve"> from the user in its records.  It sends a no past activity message to the cloud server.  The cloud server sends the users location data to the notifications hub.  The notifications hub generates a generic notification to be sent to the user based on the most popular activities in their current area.  The notification hub sends the notification to the platform service.  The platform service sends the notification to the user.</w:delText>
              </w:r>
            </w:del>
          </w:p>
          <w:p w:rsidR="00A419F8" w:rsidRDefault="00A419F8" w:rsidP="00D21D09">
            <w:pPr>
              <w:pStyle w:val="ListParagraph"/>
              <w:widowControl w:val="0"/>
              <w:numPr>
                <w:ilvl w:val="0"/>
                <w:numId w:val="4"/>
              </w:numPr>
              <w:spacing w:line="240" w:lineRule="auto"/>
              <w:rPr>
                <w:ins w:id="57" w:author="martin casey" w:date="2017-10-10T22:15:00Z"/>
              </w:rPr>
            </w:pPr>
            <w:ins w:id="58" w:author="martin casey" w:date="2017-10-10T22:15:00Z">
              <w:r>
                <w:t xml:space="preserve">The application after receiving the data from the database can </w:t>
              </w:r>
            </w:ins>
            <w:ins w:id="59" w:author="martin casey" w:date="2017-10-10T22:16:00Z">
              <w:r>
                <w:t xml:space="preserve">notice that the user has chosen to ‘opt-out’ of certain notifications.  The application only sends the notification hub data on activities/events </w:t>
              </w:r>
            </w:ins>
            <w:ins w:id="60" w:author="martin casey" w:date="2017-10-10T22:18:00Z">
              <w:r w:rsidR="00942E23">
                <w:t xml:space="preserve">that </w:t>
              </w:r>
            </w:ins>
            <w:ins w:id="61" w:author="martin casey" w:date="2017-10-10T22:16:00Z">
              <w:r>
                <w:t xml:space="preserve">the user has not </w:t>
              </w:r>
            </w:ins>
            <w:ins w:id="62" w:author="martin casey" w:date="2017-10-10T22:17:00Z">
              <w:r>
                <w:t>chosen to ‘opt-out’ of</w:t>
              </w:r>
            </w:ins>
            <w:ins w:id="63" w:author="martin casey" w:date="2017-10-10T22:18:00Z">
              <w:r w:rsidR="00942E23">
                <w:t xml:space="preserve">.  The notification hub performs its usual operation and the user </w:t>
              </w:r>
            </w:ins>
            <w:ins w:id="64" w:author="martin casey" w:date="2017-10-10T22:19:00Z">
              <w:r w:rsidR="00942E23">
                <w:t>receives</w:t>
              </w:r>
            </w:ins>
            <w:ins w:id="65" w:author="martin casey" w:date="2017-10-10T22:18:00Z">
              <w:r w:rsidR="00942E23">
                <w:t xml:space="preserve"> notifications only related to the activities they have not </w:t>
              </w:r>
            </w:ins>
            <w:ins w:id="66" w:author="martin casey" w:date="2017-10-10T22:19:00Z">
              <w:r w:rsidR="00942E23">
                <w:t>‘opted-out’ of.</w:t>
              </w:r>
            </w:ins>
          </w:p>
          <w:p w:rsidR="00DC1564" w:rsidRPr="008673A4" w:rsidDel="00A13088" w:rsidRDefault="00DC1564" w:rsidP="00DC1564">
            <w:pPr>
              <w:pStyle w:val="ListParagraph"/>
              <w:widowControl w:val="0"/>
              <w:numPr>
                <w:ilvl w:val="0"/>
                <w:numId w:val="6"/>
              </w:numPr>
              <w:spacing w:line="240" w:lineRule="auto"/>
              <w:rPr>
                <w:del w:id="67" w:author="martin casey" w:date="2017-10-10T22:19:00Z"/>
              </w:rPr>
            </w:pPr>
            <w:del w:id="68" w:author="martin casey" w:date="2017-10-10T22:19:00Z">
              <w:r w:rsidDel="00A13088">
                <w:delText>After querying the tables, the database returns information to the cloud server informing it that the user has chosen to opt-out of receiving certain notifications.  The cloud server sends this data to the notifications hub, which creates a notification for the user that don’t relate to the service/s the user has chosen to opt-out of.  The notifications hub sends the created notification to the cloud server, which in turn sends it to the selected platform services, which in turn send it to the user.</w:delText>
              </w:r>
            </w:del>
          </w:p>
          <w:p w:rsidR="00D21D09" w:rsidRPr="008673A4" w:rsidRDefault="00D21D09" w:rsidP="0041188D">
            <w:pPr>
              <w:pStyle w:val="ListParagraph"/>
              <w:widowControl w:val="0"/>
              <w:numPr>
                <w:ilvl w:val="0"/>
                <w:numId w:val="5"/>
              </w:numPr>
              <w:spacing w:line="240" w:lineRule="auto"/>
            </w:pPr>
            <w:r w:rsidRPr="008673A4">
              <w:t xml:space="preserve">The notifications hub is unavailable due to technical issues.  </w:t>
            </w:r>
            <w:r w:rsidR="00C750B0" w:rsidRPr="008673A4">
              <w:t>Therefore,</w:t>
            </w:r>
            <w:r w:rsidRPr="008673A4">
              <w:t xml:space="preserve"> no notifications are created and sent to the user.</w:t>
            </w:r>
          </w:p>
        </w:tc>
      </w:tr>
    </w:tbl>
    <w:p w:rsidR="00E605F3" w:rsidRPr="008673A4" w:rsidRDefault="00E605F3" w:rsidP="00E605F3">
      <w:bookmarkStart w:id="69" w:name="_GoBack"/>
      <w:bookmarkEnd w:id="0"/>
    </w:p>
    <w:p w:rsidR="00EE5FA8" w:rsidRPr="008673A4" w:rsidRDefault="00EE5FA8"/>
    <w:p w:rsidR="0063137F" w:rsidRPr="008673A4" w:rsidRDefault="0063137F"/>
    <w:p w:rsidR="0063137F" w:rsidRPr="008673A4" w:rsidRDefault="002E5D95">
      <w:r w:rsidRPr="008673A4">
        <w:rPr>
          <w:noProof/>
          <w:lang w:eastAsia="en-IE"/>
        </w:rPr>
        <w:lastRenderedPageBreak/>
        <w:drawing>
          <wp:inline distT="0" distB="0" distL="0" distR="0" wp14:anchorId="5EC0DD86" wp14:editId="08CD4F48">
            <wp:extent cx="5657850" cy="685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7850" cy="6858000"/>
                    </a:xfrm>
                    <a:prstGeom prst="rect">
                      <a:avLst/>
                    </a:prstGeom>
                  </pic:spPr>
                </pic:pic>
              </a:graphicData>
            </a:graphic>
          </wp:inline>
        </w:drawing>
      </w:r>
      <w:bookmarkEnd w:id="69"/>
    </w:p>
    <w:sectPr w:rsidR="0063137F" w:rsidRPr="00867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261C"/>
    <w:multiLevelType w:val="hybridMultilevel"/>
    <w:tmpl w:val="7F72DF9A"/>
    <w:lvl w:ilvl="0" w:tplc="B1AA4BD0">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8790A3C"/>
    <w:multiLevelType w:val="hybridMultilevel"/>
    <w:tmpl w:val="A22885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2A4935"/>
    <w:multiLevelType w:val="hybridMultilevel"/>
    <w:tmpl w:val="51545A6A"/>
    <w:lvl w:ilvl="0" w:tplc="8A265E58">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117FDE"/>
    <w:multiLevelType w:val="hybridMultilevel"/>
    <w:tmpl w:val="581E005C"/>
    <w:lvl w:ilvl="0" w:tplc="8064DC80">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D145B5C"/>
    <w:multiLevelType w:val="hybridMultilevel"/>
    <w:tmpl w:val="2D3E07F2"/>
    <w:lvl w:ilvl="0" w:tplc="CE0E7F5E">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EAA31D0"/>
    <w:multiLevelType w:val="hybridMultilevel"/>
    <w:tmpl w:val="6C1A87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casey">
    <w15:presenceInfo w15:providerId="Windows Live" w15:userId="d62e883f14a76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5F3"/>
    <w:rsid w:val="000144D7"/>
    <w:rsid w:val="00016D46"/>
    <w:rsid w:val="00022FBD"/>
    <w:rsid w:val="00096A9B"/>
    <w:rsid w:val="000F55AE"/>
    <w:rsid w:val="002861B4"/>
    <w:rsid w:val="002E5D95"/>
    <w:rsid w:val="003403FC"/>
    <w:rsid w:val="0041188D"/>
    <w:rsid w:val="00432213"/>
    <w:rsid w:val="00472C4D"/>
    <w:rsid w:val="004827C0"/>
    <w:rsid w:val="004D4BEC"/>
    <w:rsid w:val="004D6078"/>
    <w:rsid w:val="0054341B"/>
    <w:rsid w:val="0063137F"/>
    <w:rsid w:val="0068259D"/>
    <w:rsid w:val="006865E8"/>
    <w:rsid w:val="006A65A8"/>
    <w:rsid w:val="006C571E"/>
    <w:rsid w:val="006C6CD6"/>
    <w:rsid w:val="00741476"/>
    <w:rsid w:val="00787E53"/>
    <w:rsid w:val="007C64FB"/>
    <w:rsid w:val="007D03CF"/>
    <w:rsid w:val="008026F0"/>
    <w:rsid w:val="008269D1"/>
    <w:rsid w:val="008673A4"/>
    <w:rsid w:val="008B36D6"/>
    <w:rsid w:val="00922847"/>
    <w:rsid w:val="00942E23"/>
    <w:rsid w:val="009D04B0"/>
    <w:rsid w:val="00A13088"/>
    <w:rsid w:val="00A419F8"/>
    <w:rsid w:val="00B107E2"/>
    <w:rsid w:val="00BF6CA3"/>
    <w:rsid w:val="00C750B0"/>
    <w:rsid w:val="00C77A07"/>
    <w:rsid w:val="00D21D09"/>
    <w:rsid w:val="00DC1564"/>
    <w:rsid w:val="00DE59C1"/>
    <w:rsid w:val="00E605F3"/>
    <w:rsid w:val="00EE5FA8"/>
    <w:rsid w:val="00F77F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3EAE"/>
  <w15:chartTrackingRefBased/>
  <w15:docId w15:val="{CE2E03A8-4073-4317-BCDF-72516C0D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5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X00119025</dc:creator>
  <cp:keywords/>
  <dc:description/>
  <cp:lastModifiedBy>martin casey</cp:lastModifiedBy>
  <cp:revision>40</cp:revision>
  <dcterms:created xsi:type="dcterms:W3CDTF">2017-10-05T17:31:00Z</dcterms:created>
  <dcterms:modified xsi:type="dcterms:W3CDTF">2017-10-10T21:44:00Z</dcterms:modified>
</cp:coreProperties>
</file>